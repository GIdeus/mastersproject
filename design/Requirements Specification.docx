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201" w:rsidRDefault="00EC7201"/>
    <w:p w:rsidR="00204554" w:rsidRDefault="00204554"/>
    <w:p w:rsidR="00B3415E" w:rsidRPr="009003F8" w:rsidRDefault="009003F8" w:rsidP="009003F8">
      <w:pPr>
        <w:jc w:val="center"/>
        <w:rPr>
          <w:rFonts w:ascii="Times New Roman" w:hAnsi="Times New Roman" w:cs="Times New Roman"/>
          <w:sz w:val="48"/>
          <w:szCs w:val="48"/>
        </w:rPr>
      </w:pPr>
      <w:proofErr w:type="spellStart"/>
      <w:r w:rsidRPr="009003F8">
        <w:rPr>
          <w:rFonts w:ascii="Times New Roman" w:hAnsi="Times New Roman" w:cs="Times New Roman"/>
          <w:sz w:val="48"/>
          <w:szCs w:val="48"/>
        </w:rPr>
        <w:t>BrewersBuddy</w:t>
      </w:r>
      <w:proofErr w:type="spellEnd"/>
    </w:p>
    <w:p w:rsidR="00B3415E" w:rsidRDefault="00B3415E"/>
    <w:p w:rsidR="009003F8" w:rsidRPr="009003F8" w:rsidRDefault="009003F8" w:rsidP="009003F8">
      <w:pPr>
        <w:jc w:val="center"/>
        <w:rPr>
          <w:rFonts w:ascii="Times New Roman" w:hAnsi="Times New Roman" w:cs="Times New Roman"/>
          <w:sz w:val="48"/>
          <w:szCs w:val="48"/>
        </w:rPr>
      </w:pPr>
      <w:r w:rsidRPr="009003F8">
        <w:rPr>
          <w:rFonts w:ascii="Times New Roman" w:hAnsi="Times New Roman" w:cs="Times New Roman"/>
          <w:sz w:val="48"/>
          <w:szCs w:val="48"/>
        </w:rPr>
        <w:t>Software Requirements Specification</w:t>
      </w:r>
    </w:p>
    <w:p w:rsidR="009003F8" w:rsidRDefault="009003F8"/>
    <w:p w:rsidR="009003F8" w:rsidRPr="009003F8" w:rsidRDefault="009003F8" w:rsidP="009003F8">
      <w:pPr>
        <w:jc w:val="center"/>
        <w:rPr>
          <w:rFonts w:ascii="Times New Roman" w:hAnsi="Times New Roman" w:cs="Times New Roman"/>
          <w:sz w:val="48"/>
          <w:szCs w:val="48"/>
        </w:rPr>
      </w:pPr>
      <w:r w:rsidRPr="009003F8">
        <w:rPr>
          <w:rFonts w:ascii="Times New Roman" w:hAnsi="Times New Roman" w:cs="Times New Roman"/>
          <w:sz w:val="48"/>
          <w:szCs w:val="48"/>
        </w:rPr>
        <w:t>Date</w:t>
      </w:r>
    </w:p>
    <w:p w:rsidR="009003F8" w:rsidRDefault="009003F8"/>
    <w:p w:rsidR="009003F8" w:rsidRPr="009003F8" w:rsidRDefault="009003F8" w:rsidP="009003F8">
      <w:pPr>
        <w:jc w:val="center"/>
        <w:rPr>
          <w:rFonts w:ascii="Times New Roman" w:hAnsi="Times New Roman" w:cs="Times New Roman"/>
          <w:sz w:val="48"/>
          <w:szCs w:val="48"/>
        </w:rPr>
      </w:pPr>
      <w:proofErr w:type="gramStart"/>
      <w:r w:rsidRPr="009003F8">
        <w:rPr>
          <w:rFonts w:ascii="Times New Roman" w:hAnsi="Times New Roman" w:cs="Times New Roman"/>
          <w:sz w:val="48"/>
          <w:szCs w:val="48"/>
        </w:rPr>
        <w:t>SWENG 500 Team 3</w:t>
      </w:r>
      <w:proofErr w:type="gramEnd"/>
    </w:p>
    <w:p w:rsidR="009003F8" w:rsidRPr="009003F8" w:rsidRDefault="009003F8" w:rsidP="009003F8">
      <w:pPr>
        <w:spacing w:after="0"/>
        <w:jc w:val="center"/>
        <w:rPr>
          <w:rFonts w:ascii="Times New Roman" w:hAnsi="Times New Roman" w:cs="Times New Roman"/>
          <w:sz w:val="36"/>
          <w:szCs w:val="36"/>
        </w:rPr>
      </w:pPr>
      <w:r w:rsidRPr="009003F8">
        <w:rPr>
          <w:rFonts w:ascii="Times New Roman" w:hAnsi="Times New Roman" w:cs="Times New Roman"/>
          <w:sz w:val="36"/>
          <w:szCs w:val="36"/>
        </w:rPr>
        <w:t xml:space="preserve">Geoff </w:t>
      </w:r>
      <w:proofErr w:type="spellStart"/>
      <w:r w:rsidRPr="009003F8">
        <w:rPr>
          <w:rFonts w:ascii="Times New Roman" w:hAnsi="Times New Roman" w:cs="Times New Roman"/>
          <w:sz w:val="36"/>
          <w:szCs w:val="36"/>
        </w:rPr>
        <w:t>Blogreff</w:t>
      </w:r>
      <w:proofErr w:type="spellEnd"/>
    </w:p>
    <w:p w:rsidR="009003F8" w:rsidRPr="009003F8" w:rsidRDefault="009003F8" w:rsidP="009003F8">
      <w:pPr>
        <w:spacing w:after="0"/>
        <w:jc w:val="center"/>
        <w:rPr>
          <w:rFonts w:ascii="Times New Roman" w:hAnsi="Times New Roman" w:cs="Times New Roman"/>
          <w:sz w:val="36"/>
          <w:szCs w:val="36"/>
        </w:rPr>
      </w:pPr>
      <w:r w:rsidRPr="009003F8">
        <w:rPr>
          <w:rFonts w:ascii="Times New Roman" w:hAnsi="Times New Roman" w:cs="Times New Roman"/>
          <w:sz w:val="36"/>
          <w:szCs w:val="36"/>
        </w:rPr>
        <w:t>Gregg Ideus</w:t>
      </w:r>
    </w:p>
    <w:p w:rsidR="009003F8" w:rsidRPr="009003F8" w:rsidRDefault="009003F8" w:rsidP="009003F8">
      <w:pPr>
        <w:spacing w:after="0"/>
        <w:jc w:val="center"/>
        <w:rPr>
          <w:rFonts w:ascii="Times New Roman" w:hAnsi="Times New Roman" w:cs="Times New Roman"/>
          <w:sz w:val="36"/>
          <w:szCs w:val="36"/>
        </w:rPr>
      </w:pPr>
      <w:r w:rsidRPr="009003F8">
        <w:rPr>
          <w:rFonts w:ascii="Times New Roman" w:hAnsi="Times New Roman" w:cs="Times New Roman"/>
          <w:sz w:val="36"/>
          <w:szCs w:val="36"/>
        </w:rPr>
        <w:t xml:space="preserve">Jonathon </w:t>
      </w:r>
      <w:proofErr w:type="spellStart"/>
      <w:r w:rsidRPr="009003F8">
        <w:rPr>
          <w:rFonts w:ascii="Times New Roman" w:hAnsi="Times New Roman" w:cs="Times New Roman"/>
          <w:sz w:val="36"/>
          <w:szCs w:val="36"/>
        </w:rPr>
        <w:t>Parise</w:t>
      </w:r>
      <w:proofErr w:type="spellEnd"/>
    </w:p>
    <w:p w:rsidR="009003F8" w:rsidRPr="009003F8" w:rsidRDefault="009003F8" w:rsidP="009003F8">
      <w:pPr>
        <w:spacing w:after="0"/>
        <w:jc w:val="center"/>
        <w:rPr>
          <w:rFonts w:ascii="Times New Roman" w:hAnsi="Times New Roman" w:cs="Times New Roman"/>
          <w:sz w:val="36"/>
          <w:szCs w:val="36"/>
        </w:rPr>
      </w:pPr>
      <w:r w:rsidRPr="009003F8">
        <w:rPr>
          <w:rFonts w:ascii="Times New Roman" w:hAnsi="Times New Roman" w:cs="Times New Roman"/>
          <w:sz w:val="36"/>
          <w:szCs w:val="36"/>
        </w:rPr>
        <w:t xml:space="preserve">John </w:t>
      </w:r>
      <w:proofErr w:type="spellStart"/>
      <w:r w:rsidRPr="009003F8">
        <w:rPr>
          <w:rFonts w:ascii="Times New Roman" w:hAnsi="Times New Roman" w:cs="Times New Roman"/>
          <w:sz w:val="36"/>
          <w:szCs w:val="36"/>
        </w:rPr>
        <w:t>Pistorius</w:t>
      </w:r>
      <w:proofErr w:type="spellEnd"/>
    </w:p>
    <w:p w:rsidR="009003F8" w:rsidRPr="009003F8" w:rsidRDefault="009003F8" w:rsidP="009003F8">
      <w:pPr>
        <w:spacing w:after="0"/>
        <w:jc w:val="center"/>
        <w:rPr>
          <w:rFonts w:ascii="Times New Roman" w:hAnsi="Times New Roman" w:cs="Times New Roman"/>
          <w:sz w:val="36"/>
          <w:szCs w:val="36"/>
        </w:rPr>
      </w:pPr>
      <w:r w:rsidRPr="009003F8">
        <w:rPr>
          <w:rFonts w:ascii="Times New Roman" w:hAnsi="Times New Roman" w:cs="Times New Roman"/>
          <w:sz w:val="36"/>
          <w:szCs w:val="36"/>
        </w:rPr>
        <w:t xml:space="preserve">Steven </w:t>
      </w:r>
      <w:r w:rsidR="00AC065F">
        <w:rPr>
          <w:rFonts w:ascii="Times New Roman" w:hAnsi="Times New Roman" w:cs="Times New Roman"/>
          <w:sz w:val="36"/>
          <w:szCs w:val="36"/>
        </w:rPr>
        <w:t>Platz</w:t>
      </w:r>
      <w:bookmarkStart w:id="0" w:name="_GoBack"/>
      <w:bookmarkEnd w:id="0"/>
    </w:p>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rsidP="00B3415E">
      <w:pPr>
        <w:pStyle w:val="Header"/>
        <w:tabs>
          <w:tab w:val="clear" w:pos="4320"/>
          <w:tab w:val="clear" w:pos="8640"/>
        </w:tabs>
      </w:pPr>
    </w:p>
    <w:p w:rsidR="00B3415E" w:rsidRDefault="00B3415E" w:rsidP="00B3415E">
      <w:pPr>
        <w:pStyle w:val="Heading1"/>
      </w:pPr>
      <w:bookmarkStart w:id="1" w:name="_Toc506458769"/>
      <w:bookmarkStart w:id="2" w:name="_Toc506459135"/>
      <w:r>
        <w:t>Revision History</w:t>
      </w:r>
      <w:bookmarkEnd w:id="1"/>
      <w:bookmarkEnd w:id="2"/>
    </w:p>
    <w:p w:rsidR="00B3415E" w:rsidRDefault="00B3415E" w:rsidP="00B3415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B3415E" w:rsidTr="00D041CC">
        <w:tc>
          <w:tcPr>
            <w:tcW w:w="1188" w:type="dxa"/>
            <w:tcBorders>
              <w:top w:val="nil"/>
              <w:left w:val="nil"/>
              <w:bottom w:val="single" w:sz="4" w:space="0" w:color="auto"/>
              <w:right w:val="nil"/>
            </w:tcBorders>
          </w:tcPr>
          <w:p w:rsidR="00B3415E" w:rsidRDefault="00B3415E" w:rsidP="00D041CC">
            <w:pPr>
              <w:jc w:val="center"/>
              <w:rPr>
                <w:b/>
              </w:rPr>
            </w:pPr>
            <w:r>
              <w:rPr>
                <w:b/>
              </w:rPr>
              <w:t>Date</w:t>
            </w:r>
          </w:p>
        </w:tc>
        <w:tc>
          <w:tcPr>
            <w:tcW w:w="3240" w:type="dxa"/>
            <w:tcBorders>
              <w:top w:val="nil"/>
              <w:left w:val="nil"/>
              <w:bottom w:val="single" w:sz="4" w:space="0" w:color="auto"/>
              <w:right w:val="nil"/>
            </w:tcBorders>
          </w:tcPr>
          <w:p w:rsidR="00B3415E" w:rsidRDefault="00B3415E" w:rsidP="00D041CC">
            <w:pPr>
              <w:jc w:val="center"/>
              <w:rPr>
                <w:b/>
              </w:rPr>
            </w:pPr>
            <w:r>
              <w:rPr>
                <w:b/>
              </w:rPr>
              <w:t>Description</w:t>
            </w:r>
          </w:p>
        </w:tc>
        <w:tc>
          <w:tcPr>
            <w:tcW w:w="1890" w:type="dxa"/>
            <w:tcBorders>
              <w:top w:val="nil"/>
              <w:left w:val="nil"/>
              <w:bottom w:val="single" w:sz="4" w:space="0" w:color="auto"/>
              <w:right w:val="nil"/>
            </w:tcBorders>
          </w:tcPr>
          <w:p w:rsidR="00B3415E" w:rsidRDefault="00B3415E" w:rsidP="00D041CC">
            <w:pPr>
              <w:jc w:val="center"/>
              <w:rPr>
                <w:b/>
              </w:rPr>
            </w:pPr>
            <w:r>
              <w:rPr>
                <w:b/>
              </w:rPr>
              <w:t>Author</w:t>
            </w:r>
          </w:p>
        </w:tc>
        <w:tc>
          <w:tcPr>
            <w:tcW w:w="3150" w:type="dxa"/>
            <w:tcBorders>
              <w:top w:val="nil"/>
              <w:left w:val="nil"/>
              <w:bottom w:val="single" w:sz="4" w:space="0" w:color="auto"/>
              <w:right w:val="nil"/>
            </w:tcBorders>
          </w:tcPr>
          <w:p w:rsidR="00B3415E" w:rsidRDefault="00B3415E" w:rsidP="00D041CC">
            <w:pPr>
              <w:jc w:val="center"/>
              <w:rPr>
                <w:b/>
              </w:rPr>
            </w:pPr>
            <w:r>
              <w:rPr>
                <w:b/>
              </w:rPr>
              <w:t>Comments</w:t>
            </w:r>
          </w:p>
        </w:tc>
      </w:tr>
      <w:tr w:rsidR="00B3415E" w:rsidTr="00D041CC">
        <w:tc>
          <w:tcPr>
            <w:tcW w:w="1188" w:type="dxa"/>
            <w:tcBorders>
              <w:top w:val="single" w:sz="4" w:space="0" w:color="auto"/>
            </w:tcBorders>
          </w:tcPr>
          <w:p w:rsidR="00B3415E" w:rsidRDefault="00B3415E" w:rsidP="00D041CC">
            <w:r>
              <w:t>&lt;date&gt;</w:t>
            </w:r>
          </w:p>
        </w:tc>
        <w:tc>
          <w:tcPr>
            <w:tcW w:w="3240" w:type="dxa"/>
            <w:tcBorders>
              <w:top w:val="single" w:sz="4" w:space="0" w:color="auto"/>
            </w:tcBorders>
          </w:tcPr>
          <w:p w:rsidR="00B3415E" w:rsidRDefault="00B3415E" w:rsidP="00D041CC">
            <w:r>
              <w:t>&lt;Version 1&gt;</w:t>
            </w:r>
          </w:p>
        </w:tc>
        <w:tc>
          <w:tcPr>
            <w:tcW w:w="1890" w:type="dxa"/>
            <w:tcBorders>
              <w:top w:val="single" w:sz="4" w:space="0" w:color="auto"/>
            </w:tcBorders>
          </w:tcPr>
          <w:p w:rsidR="00B3415E" w:rsidRDefault="00B3415E" w:rsidP="00D041CC">
            <w:r>
              <w:t>&lt;Your Name&gt;</w:t>
            </w:r>
          </w:p>
        </w:tc>
        <w:tc>
          <w:tcPr>
            <w:tcW w:w="3150" w:type="dxa"/>
            <w:tcBorders>
              <w:top w:val="single" w:sz="4" w:space="0" w:color="auto"/>
            </w:tcBorders>
          </w:tcPr>
          <w:p w:rsidR="00B3415E" w:rsidRDefault="00B3415E" w:rsidP="00D041CC">
            <w:r>
              <w:t>&lt;First Revision&gt;</w:t>
            </w:r>
          </w:p>
        </w:tc>
      </w:tr>
      <w:tr w:rsidR="00B3415E" w:rsidTr="00D041CC">
        <w:tc>
          <w:tcPr>
            <w:tcW w:w="1188" w:type="dxa"/>
          </w:tcPr>
          <w:p w:rsidR="00B3415E" w:rsidRDefault="00B3415E" w:rsidP="00D041CC"/>
        </w:tc>
        <w:tc>
          <w:tcPr>
            <w:tcW w:w="3240" w:type="dxa"/>
          </w:tcPr>
          <w:p w:rsidR="00B3415E" w:rsidRDefault="00B3415E" w:rsidP="00D041CC"/>
        </w:tc>
        <w:tc>
          <w:tcPr>
            <w:tcW w:w="1890" w:type="dxa"/>
          </w:tcPr>
          <w:p w:rsidR="00B3415E" w:rsidRDefault="00B3415E" w:rsidP="00D041CC"/>
        </w:tc>
        <w:tc>
          <w:tcPr>
            <w:tcW w:w="3150" w:type="dxa"/>
          </w:tcPr>
          <w:p w:rsidR="00B3415E" w:rsidRDefault="00B3415E" w:rsidP="00D041CC"/>
        </w:tc>
      </w:tr>
      <w:tr w:rsidR="00B3415E" w:rsidTr="00D041CC">
        <w:tc>
          <w:tcPr>
            <w:tcW w:w="1188" w:type="dxa"/>
          </w:tcPr>
          <w:p w:rsidR="00B3415E" w:rsidRDefault="00B3415E" w:rsidP="00D041CC"/>
        </w:tc>
        <w:tc>
          <w:tcPr>
            <w:tcW w:w="3240" w:type="dxa"/>
          </w:tcPr>
          <w:p w:rsidR="00B3415E" w:rsidRDefault="00B3415E" w:rsidP="00D041CC"/>
        </w:tc>
        <w:tc>
          <w:tcPr>
            <w:tcW w:w="1890" w:type="dxa"/>
          </w:tcPr>
          <w:p w:rsidR="00B3415E" w:rsidRDefault="00B3415E" w:rsidP="00D041CC"/>
        </w:tc>
        <w:tc>
          <w:tcPr>
            <w:tcW w:w="3150" w:type="dxa"/>
          </w:tcPr>
          <w:p w:rsidR="00B3415E" w:rsidRDefault="00B3415E" w:rsidP="00D041CC"/>
        </w:tc>
      </w:tr>
      <w:tr w:rsidR="00B3415E" w:rsidTr="00D041CC">
        <w:tc>
          <w:tcPr>
            <w:tcW w:w="1188" w:type="dxa"/>
          </w:tcPr>
          <w:p w:rsidR="00B3415E" w:rsidRDefault="00B3415E" w:rsidP="00D041CC"/>
        </w:tc>
        <w:tc>
          <w:tcPr>
            <w:tcW w:w="3240" w:type="dxa"/>
          </w:tcPr>
          <w:p w:rsidR="00B3415E" w:rsidRDefault="00B3415E" w:rsidP="00D041CC"/>
        </w:tc>
        <w:tc>
          <w:tcPr>
            <w:tcW w:w="1890" w:type="dxa"/>
          </w:tcPr>
          <w:p w:rsidR="00B3415E" w:rsidRDefault="00B3415E" w:rsidP="00D041CC"/>
        </w:tc>
        <w:tc>
          <w:tcPr>
            <w:tcW w:w="3150" w:type="dxa"/>
          </w:tcPr>
          <w:p w:rsidR="00B3415E" w:rsidRDefault="00B3415E" w:rsidP="00D041CC"/>
        </w:tc>
      </w:tr>
    </w:tbl>
    <w:p w:rsidR="00B3415E" w:rsidRDefault="00B3415E" w:rsidP="00B3415E"/>
    <w:p w:rsidR="00B3415E" w:rsidRDefault="00B3415E" w:rsidP="00B3415E"/>
    <w:p w:rsidR="00B3415E" w:rsidRDefault="00B3415E">
      <w:pPr>
        <w:rPr>
          <w:b/>
          <w:sz w:val="32"/>
        </w:rPr>
      </w:pPr>
      <w:r>
        <w:rPr>
          <w:b/>
          <w:sz w:val="32"/>
        </w:rPr>
        <w:br w:type="page"/>
      </w:r>
    </w:p>
    <w:p w:rsidR="00B3415E" w:rsidRDefault="00B3415E" w:rsidP="00B3415E">
      <w:pPr>
        <w:rPr>
          <w:b/>
          <w:sz w:val="32"/>
        </w:rPr>
      </w:pPr>
      <w:r>
        <w:rPr>
          <w:b/>
          <w:sz w:val="32"/>
        </w:rPr>
        <w:lastRenderedPageBreak/>
        <w:t>Table of Contents</w:t>
      </w:r>
    </w:p>
    <w:p w:rsidR="00B3415E" w:rsidRDefault="00B3415E" w:rsidP="00B3415E">
      <w:pPr>
        <w:pStyle w:val="Header"/>
        <w:tabs>
          <w:tab w:val="clear" w:pos="4320"/>
          <w:tab w:val="clear" w:pos="8640"/>
        </w:tabs>
      </w:pPr>
    </w:p>
    <w:p w:rsidR="00B3415E" w:rsidRDefault="00B3415E" w:rsidP="00B3415E">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rsidR="00B3415E" w:rsidRDefault="00B3415E" w:rsidP="00B3415E">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rsidR="00B3415E" w:rsidRDefault="00B3415E" w:rsidP="00B3415E">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rsidR="00B3415E" w:rsidRDefault="00B3415E" w:rsidP="00B3415E">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rsidR="00B3415E" w:rsidRDefault="00B3415E" w:rsidP="00B3415E">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rsidR="00B3415E" w:rsidRDefault="00B3415E" w:rsidP="00B3415E">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rsidR="00B3415E" w:rsidRDefault="00B3415E" w:rsidP="00B3415E">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rsidR="00B3415E" w:rsidRDefault="00B3415E" w:rsidP="00B3415E">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rsidR="00B3415E" w:rsidRDefault="00B3415E" w:rsidP="00B3415E">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rsidR="00B3415E" w:rsidRDefault="00B3415E" w:rsidP="00B3415E">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rsidR="00B3415E" w:rsidRDefault="00B3415E" w:rsidP="00B3415E">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rsidR="00B3415E" w:rsidRDefault="00B3415E" w:rsidP="00B3415E">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rsidR="00B3415E" w:rsidRDefault="00B3415E" w:rsidP="00B3415E">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rsidR="00B3415E" w:rsidRDefault="00B3415E" w:rsidP="00B3415E">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rsidR="00B3415E" w:rsidRDefault="00B3415E" w:rsidP="00B3415E">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rsidR="00B3415E" w:rsidRDefault="00B3415E" w:rsidP="00B3415E">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rsidR="00B3415E" w:rsidRDefault="00B3415E" w:rsidP="00B3415E">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rsidR="00B3415E" w:rsidRDefault="00B3415E" w:rsidP="00B3415E">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rsidR="00B3415E" w:rsidRDefault="00B3415E" w:rsidP="00B3415E">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rsidR="00B3415E" w:rsidRDefault="00B3415E" w:rsidP="00B3415E">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rsidR="00B3415E" w:rsidRDefault="00B3415E" w:rsidP="00B3415E">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rsidR="00B3415E" w:rsidRDefault="00B3415E" w:rsidP="00B3415E">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rsidR="00B3415E" w:rsidRDefault="00B3415E" w:rsidP="00B3415E">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rsidR="00B3415E" w:rsidRDefault="00B3415E" w:rsidP="00B3415E">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rsidR="00B3415E" w:rsidRDefault="00B3415E" w:rsidP="00B3415E">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rsidR="00B3415E" w:rsidRDefault="00B3415E" w:rsidP="00B3415E">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rsidR="00B3415E" w:rsidRDefault="00B3415E" w:rsidP="00B3415E">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rsidR="00B3415E" w:rsidRDefault="00B3415E" w:rsidP="00B3415E">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rsidR="00B3415E" w:rsidRDefault="00B3415E" w:rsidP="00B3415E">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rsidR="00B3415E" w:rsidRDefault="00B3415E" w:rsidP="00B3415E">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rsidR="00B3415E" w:rsidRDefault="00B3415E" w:rsidP="00B3415E">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rsidR="00B3415E" w:rsidRDefault="00B3415E" w:rsidP="00B3415E">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rsidR="00B3415E" w:rsidRDefault="00B3415E" w:rsidP="00B3415E">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rsidR="00B3415E" w:rsidRDefault="00B3415E" w:rsidP="00B3415E">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rsidR="00B3415E" w:rsidRDefault="00B3415E" w:rsidP="00B3415E">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rsidR="00B3415E" w:rsidRDefault="00B3415E" w:rsidP="00B3415E">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rsidR="00B3415E" w:rsidRDefault="00B3415E" w:rsidP="00B3415E">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rsidR="00B3415E" w:rsidRDefault="00B3415E" w:rsidP="00B3415E">
      <w:pPr>
        <w:pStyle w:val="TOC2"/>
        <w:tabs>
          <w:tab w:val="right" w:leader="dot" w:pos="9350"/>
        </w:tabs>
        <w:rPr>
          <w:smallCaps w:val="0"/>
          <w:noProof/>
          <w:sz w:val="24"/>
        </w:rPr>
      </w:pPr>
      <w:r>
        <w:rPr>
          <w:noProof/>
        </w:rPr>
        <w:lastRenderedPageBreak/>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rsidR="00B3415E" w:rsidRDefault="00B3415E" w:rsidP="00B3415E">
      <w:r>
        <w:fldChar w:fldCharType="end"/>
      </w:r>
    </w:p>
    <w:p w:rsidR="00B3415E" w:rsidRDefault="00B3415E" w:rsidP="00B3415E"/>
    <w:p w:rsidR="00B3415E" w:rsidRDefault="00B3415E" w:rsidP="00B3415E">
      <w:pPr>
        <w:sectPr w:rsidR="00B3415E">
          <w:headerReference w:type="default" r:id="rId8"/>
          <w:footerReference w:type="default" r:id="rId9"/>
          <w:pgSz w:w="12240" w:h="15840"/>
          <w:pgMar w:top="1440" w:right="1440" w:bottom="1440" w:left="1440" w:header="720" w:footer="720" w:gutter="0"/>
          <w:pgNumType w:fmt="lowerRoman" w:start="1"/>
          <w:cols w:space="720"/>
          <w:titlePg/>
        </w:sectPr>
      </w:pPr>
    </w:p>
    <w:p w:rsidR="00B3415E" w:rsidRDefault="00B3415E" w:rsidP="00B3415E">
      <w:pPr>
        <w:pStyle w:val="Heading1"/>
      </w:pPr>
      <w:bookmarkStart w:id="3" w:name="_Toc506458771"/>
      <w:bookmarkStart w:id="4" w:name="_Toc506459137"/>
      <w:r>
        <w:lastRenderedPageBreak/>
        <w:t>1. Introduction</w:t>
      </w:r>
      <w:bookmarkEnd w:id="3"/>
      <w:bookmarkEnd w:id="4"/>
    </w:p>
    <w:p w:rsidR="00B3415E" w:rsidRPr="00B3415E" w:rsidRDefault="00B3415E" w:rsidP="00B3415E">
      <w:pPr>
        <w:pStyle w:val="BodyText"/>
        <w:rPr>
          <w:color w:val="002060"/>
        </w:rPr>
      </w:pPr>
      <w:r w:rsidRPr="00B3415E">
        <w:rPr>
          <w:color w:val="002060"/>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w:t>
      </w:r>
      <w:proofErr w:type="gramStart"/>
      <w:r w:rsidRPr="00B3415E">
        <w:rPr>
          <w:color w:val="002060"/>
        </w:rPr>
        <w:t xml:space="preserve">.   </w:t>
      </w:r>
      <w:proofErr w:type="gramEnd"/>
      <w:r w:rsidRPr="00B3415E">
        <w:rPr>
          <w:color w:val="002060"/>
        </w:rPr>
        <w:t xml:space="preserve">(Note: the following subsection annotates are largely </w:t>
      </w:r>
      <w:proofErr w:type="gramStart"/>
      <w:r w:rsidRPr="00B3415E">
        <w:rPr>
          <w:color w:val="002060"/>
        </w:rPr>
        <w:t>taken  from</w:t>
      </w:r>
      <w:proofErr w:type="gramEnd"/>
      <w:r w:rsidRPr="00B3415E">
        <w:rPr>
          <w:color w:val="002060"/>
        </w:rPr>
        <w:t xml:space="preserve"> the IEEE Guide to SRS).</w:t>
      </w:r>
    </w:p>
    <w:p w:rsidR="00B3415E" w:rsidRDefault="00B3415E" w:rsidP="00B3415E">
      <w:pPr>
        <w:pStyle w:val="Heading2"/>
      </w:pPr>
      <w:bookmarkStart w:id="5" w:name="_Toc506458772"/>
      <w:bookmarkStart w:id="6" w:name="_Toc506459138"/>
      <w:r>
        <w:t>1.1 Purpose</w:t>
      </w:r>
      <w:bookmarkEnd w:id="5"/>
      <w:bookmarkEnd w:id="6"/>
    </w:p>
    <w:p w:rsidR="00B3415E" w:rsidRPr="00F0734A" w:rsidRDefault="00F0734A" w:rsidP="00B3415E">
      <w:proofErr w:type="spellStart"/>
      <w:r w:rsidRPr="00F0734A">
        <w:t>BrewerBuddy</w:t>
      </w:r>
      <w:proofErr w:type="spellEnd"/>
      <w:r w:rsidRPr="00F0734A">
        <w:t xml:space="preserve"> </w:t>
      </w:r>
      <w:r>
        <w:t>will be an online application that allows home brewers to enter and track batch information for beer and wine.</w:t>
      </w:r>
    </w:p>
    <w:p w:rsidR="00B3415E" w:rsidRDefault="00B3415E" w:rsidP="00B3415E">
      <w:pPr>
        <w:pStyle w:val="Heading2"/>
      </w:pPr>
      <w:bookmarkStart w:id="7" w:name="_Toc506458773"/>
      <w:bookmarkStart w:id="8" w:name="_Toc506459139"/>
      <w:r>
        <w:t>1.2 Scope</w:t>
      </w:r>
      <w:bookmarkEnd w:id="7"/>
      <w:bookmarkEnd w:id="8"/>
    </w:p>
    <w:p w:rsidR="00B3415E" w:rsidRPr="00B3415E" w:rsidRDefault="00B3415E" w:rsidP="00B3415E">
      <w:pPr>
        <w:rPr>
          <w:i/>
          <w:color w:val="002060"/>
        </w:rPr>
      </w:pPr>
      <w:r w:rsidRPr="00B3415E">
        <w:rPr>
          <w:i/>
          <w:color w:val="002060"/>
        </w:rPr>
        <w:t>This subsection should:</w:t>
      </w:r>
    </w:p>
    <w:p w:rsidR="00B3415E" w:rsidRPr="00B3415E" w:rsidRDefault="00B3415E" w:rsidP="00B3415E">
      <w:pPr>
        <w:ind w:left="360" w:hanging="360"/>
        <w:rPr>
          <w:i/>
          <w:color w:val="002060"/>
        </w:rPr>
      </w:pPr>
      <w:r w:rsidRPr="00B3415E">
        <w:rPr>
          <w:i/>
          <w:color w:val="002060"/>
        </w:rPr>
        <w:t>(1)</w:t>
      </w:r>
      <w:r w:rsidRPr="00B3415E">
        <w:rPr>
          <w:i/>
          <w:color w:val="002060"/>
        </w:rPr>
        <w:tab/>
        <w:t xml:space="preserve"> Identify the software product(s) to be produced by name</w:t>
      </w:r>
      <w:proofErr w:type="gramStart"/>
      <w:r w:rsidRPr="00B3415E">
        <w:rPr>
          <w:i/>
          <w:color w:val="002060"/>
        </w:rPr>
        <w:t>;</w:t>
      </w:r>
      <w:proofErr w:type="gramEnd"/>
      <w:r w:rsidRPr="00B3415E">
        <w:rPr>
          <w:i/>
          <w:color w:val="002060"/>
        </w:rPr>
        <w:t xml:space="preserve"> for example, Host DBMS, Report Generator, </w:t>
      </w:r>
      <w:proofErr w:type="spellStart"/>
      <w:r w:rsidRPr="00B3415E">
        <w:rPr>
          <w:i/>
          <w:color w:val="002060"/>
        </w:rPr>
        <w:t>etc</w:t>
      </w:r>
      <w:proofErr w:type="spellEnd"/>
    </w:p>
    <w:p w:rsidR="00B3415E" w:rsidRPr="00B3415E" w:rsidRDefault="00B3415E" w:rsidP="00B3415E">
      <w:pPr>
        <w:ind w:left="360" w:hanging="360"/>
        <w:rPr>
          <w:i/>
          <w:color w:val="002060"/>
        </w:rPr>
      </w:pPr>
      <w:r w:rsidRPr="00B3415E">
        <w:rPr>
          <w:i/>
          <w:color w:val="002060"/>
        </w:rPr>
        <w:t>(2)</w:t>
      </w:r>
      <w:r w:rsidRPr="00B3415E">
        <w:rPr>
          <w:i/>
          <w:color w:val="002060"/>
        </w:rPr>
        <w:tab/>
        <w:t>Explain what the software product(s) will, and, if necessary, will not do</w:t>
      </w:r>
    </w:p>
    <w:p w:rsidR="00B3415E" w:rsidRPr="00B3415E" w:rsidRDefault="00B3415E" w:rsidP="00B3415E">
      <w:pPr>
        <w:ind w:left="360" w:hanging="360"/>
        <w:rPr>
          <w:i/>
          <w:color w:val="002060"/>
        </w:rPr>
      </w:pPr>
      <w:r w:rsidRPr="00B3415E">
        <w:rPr>
          <w:i/>
          <w:color w:val="002060"/>
        </w:rPr>
        <w:t>(3)</w:t>
      </w:r>
      <w:r w:rsidRPr="00B3415E">
        <w:rPr>
          <w:i/>
          <w:color w:val="002060"/>
        </w:rPr>
        <w:tab/>
        <w:t>Describe the application of the software being specified</w:t>
      </w:r>
      <w:proofErr w:type="gramStart"/>
      <w:r w:rsidRPr="00B3415E">
        <w:rPr>
          <w:i/>
          <w:color w:val="002060"/>
        </w:rPr>
        <w:t xml:space="preserve">. </w:t>
      </w:r>
      <w:proofErr w:type="gramEnd"/>
      <w:r w:rsidRPr="00B3415E">
        <w:rPr>
          <w:i/>
          <w:color w:val="002060"/>
        </w:rPr>
        <w:t>As a portion of this, it should:</w:t>
      </w:r>
    </w:p>
    <w:p w:rsidR="00B3415E" w:rsidRPr="00B3415E" w:rsidRDefault="00B3415E" w:rsidP="00B3415E">
      <w:pPr>
        <w:ind w:left="720" w:hanging="360"/>
        <w:rPr>
          <w:i/>
          <w:color w:val="002060"/>
        </w:rPr>
      </w:pPr>
      <w:r w:rsidRPr="00B3415E">
        <w:rPr>
          <w:i/>
          <w:color w:val="002060"/>
        </w:rPr>
        <w:t>(a) Describe all relevant benefits, objectives, and goals as precisely as possible</w:t>
      </w:r>
      <w:proofErr w:type="gramStart"/>
      <w:r w:rsidRPr="00B3415E">
        <w:rPr>
          <w:i/>
          <w:color w:val="002060"/>
        </w:rPr>
        <w:t xml:space="preserve">. </w:t>
      </w:r>
      <w:proofErr w:type="gramEnd"/>
      <w:r w:rsidRPr="00B3415E">
        <w:rPr>
          <w:i/>
          <w:color w:val="002060"/>
        </w:rPr>
        <w:t>For example, to say that one goal is to provide effective reporting capabilities is not as good as saying parameter-driven, user-definable reports with a 2 h turnaround and on-line entry of user parameters.</w:t>
      </w:r>
    </w:p>
    <w:p w:rsidR="00B3415E" w:rsidRDefault="00B3415E" w:rsidP="00B3415E">
      <w:pPr>
        <w:ind w:left="720" w:hanging="360"/>
        <w:rPr>
          <w:i/>
          <w:color w:val="002060"/>
        </w:rPr>
      </w:pPr>
      <w:r w:rsidRPr="00B3415E">
        <w:rPr>
          <w:i/>
          <w:color w:val="002060"/>
        </w:rPr>
        <w:t>(b) Be consistent with similar statements in higher-level specifications (for example, the System Requirement Specification</w:t>
      </w:r>
      <w:proofErr w:type="gramStart"/>
      <w:r w:rsidRPr="00B3415E">
        <w:rPr>
          <w:i/>
          <w:color w:val="002060"/>
        </w:rPr>
        <w:t>) ,</w:t>
      </w:r>
      <w:proofErr w:type="gramEnd"/>
      <w:r w:rsidRPr="00B3415E">
        <w:rPr>
          <w:i/>
          <w:color w:val="002060"/>
        </w:rPr>
        <w:t xml:space="preserve"> if they </w:t>
      </w:r>
      <w:proofErr w:type="spellStart"/>
      <w:r w:rsidRPr="00B3415E">
        <w:rPr>
          <w:i/>
          <w:color w:val="002060"/>
        </w:rPr>
        <w:t>exist.What</w:t>
      </w:r>
      <w:proofErr w:type="spellEnd"/>
      <w:r w:rsidRPr="00B3415E">
        <w:rPr>
          <w:i/>
          <w:color w:val="002060"/>
        </w:rPr>
        <w:t xml:space="preserve"> is the scope of this software product.</w:t>
      </w:r>
    </w:p>
    <w:p w:rsidR="00783C69" w:rsidRDefault="00783C69" w:rsidP="00783C69">
      <w:pPr>
        <w:spacing w:after="0"/>
        <w:ind w:left="720" w:hanging="360"/>
        <w:jc w:val="center"/>
      </w:pPr>
      <w:r>
        <w:rPr>
          <w:noProof/>
        </w:rPr>
        <w:lastRenderedPageBreak/>
        <w:drawing>
          <wp:inline distT="0" distB="0" distL="0" distR="0">
            <wp:extent cx="2387734" cy="2926080"/>
            <wp:effectExtent l="0" t="0" r="0" b="7620"/>
            <wp:docPr id="23" name="Picture 23" descr="C:\Users\Gregg\Documents\GitHub\mastersproject\design\architecture\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g\Documents\GitHub\mastersproject\design\architecture\high-level-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7734" cy="2926080"/>
                    </a:xfrm>
                    <a:prstGeom prst="rect">
                      <a:avLst/>
                    </a:prstGeom>
                    <a:noFill/>
                    <a:ln>
                      <a:noFill/>
                    </a:ln>
                  </pic:spPr>
                </pic:pic>
              </a:graphicData>
            </a:graphic>
          </wp:inline>
        </w:drawing>
      </w:r>
    </w:p>
    <w:p w:rsidR="00783C69" w:rsidRPr="00783C69" w:rsidRDefault="00783C69" w:rsidP="00783C69">
      <w:pPr>
        <w:ind w:left="720" w:hanging="360"/>
        <w:jc w:val="center"/>
        <w:rPr>
          <w:b/>
        </w:rPr>
      </w:pPr>
      <w:r w:rsidRPr="00783C69">
        <w:rPr>
          <w:b/>
        </w:rPr>
        <w:t xml:space="preserve">Figure 1: </w:t>
      </w:r>
      <w:proofErr w:type="gramStart"/>
      <w:r w:rsidRPr="00783C69">
        <w:rPr>
          <w:b/>
        </w:rPr>
        <w:t>High level</w:t>
      </w:r>
      <w:proofErr w:type="gramEnd"/>
      <w:r w:rsidRPr="00783C69">
        <w:rPr>
          <w:b/>
        </w:rPr>
        <w:t xml:space="preserve"> System Diagram</w:t>
      </w:r>
    </w:p>
    <w:p w:rsidR="00B3415E" w:rsidRDefault="00B3415E" w:rsidP="00B3415E">
      <w:pPr>
        <w:pStyle w:val="Heading2"/>
      </w:pPr>
      <w:bookmarkStart w:id="9" w:name="_Toc506458774"/>
      <w:bookmarkStart w:id="10" w:name="_Toc506459140"/>
      <w:r>
        <w:t>1.3 Definitions, Acronyms, and Abbreviations</w:t>
      </w:r>
      <w:bookmarkEnd w:id="9"/>
      <w:bookmarkEnd w:id="10"/>
    </w:p>
    <w:p w:rsidR="00B3415E" w:rsidRPr="00B3415E" w:rsidRDefault="00B3415E" w:rsidP="00B3415E">
      <w:pPr>
        <w:rPr>
          <w:i/>
          <w:color w:val="002060"/>
        </w:rPr>
      </w:pPr>
      <w:r w:rsidRPr="00B3415E">
        <w:rPr>
          <w:i/>
          <w:color w:val="002060"/>
        </w:rPr>
        <w:t>This subsection should provide the definitions of all terms, acronyms, and abbreviations required to properly interpret the SRS</w:t>
      </w:r>
      <w:proofErr w:type="gramStart"/>
      <w:r w:rsidRPr="00B3415E">
        <w:rPr>
          <w:i/>
          <w:color w:val="002060"/>
        </w:rPr>
        <w:t xml:space="preserve">. </w:t>
      </w:r>
      <w:proofErr w:type="gramEnd"/>
      <w:r w:rsidRPr="00B3415E">
        <w:rPr>
          <w:i/>
          <w:color w:val="002060"/>
        </w:rPr>
        <w:t>This information may be provided by reference to one or more appendixes in the SRS or by reference to other documents.</w:t>
      </w:r>
    </w:p>
    <w:p w:rsidR="00B3415E" w:rsidRDefault="00B3415E" w:rsidP="00B3415E">
      <w:pPr>
        <w:pStyle w:val="Heading2"/>
      </w:pPr>
      <w:bookmarkStart w:id="11" w:name="_Toc506458775"/>
      <w:bookmarkStart w:id="12" w:name="_Toc506459141"/>
      <w:r>
        <w:t>1.4 References</w:t>
      </w:r>
      <w:bookmarkEnd w:id="11"/>
      <w:bookmarkEnd w:id="12"/>
    </w:p>
    <w:p w:rsidR="00B3415E" w:rsidRPr="00B3415E" w:rsidRDefault="00B3415E" w:rsidP="00B3415E">
      <w:pPr>
        <w:rPr>
          <w:i/>
          <w:color w:val="002060"/>
        </w:rPr>
      </w:pPr>
      <w:r w:rsidRPr="00B3415E">
        <w:rPr>
          <w:i/>
          <w:color w:val="002060"/>
        </w:rPr>
        <w:t>This subsection should:</w:t>
      </w:r>
    </w:p>
    <w:p w:rsidR="00B3415E" w:rsidRPr="00B3415E" w:rsidRDefault="00B3415E" w:rsidP="00B3415E">
      <w:pPr>
        <w:ind w:left="360" w:hanging="360"/>
        <w:rPr>
          <w:i/>
          <w:color w:val="002060"/>
        </w:rPr>
      </w:pPr>
      <w:r w:rsidRPr="00B3415E">
        <w:rPr>
          <w:i/>
          <w:color w:val="002060"/>
        </w:rPr>
        <w:t>(1)</w:t>
      </w:r>
      <w:r w:rsidRPr="00B3415E">
        <w:rPr>
          <w:i/>
          <w:color w:val="002060"/>
        </w:rPr>
        <w:tab/>
        <w:t>Provide a complete list of all documents referenced elsewhere in the SRS, or in a separate, specified document.</w:t>
      </w:r>
    </w:p>
    <w:p w:rsidR="00B3415E" w:rsidRPr="00B3415E" w:rsidRDefault="00B3415E" w:rsidP="00B3415E">
      <w:pPr>
        <w:ind w:left="360" w:hanging="360"/>
        <w:rPr>
          <w:i/>
          <w:color w:val="002060"/>
        </w:rPr>
      </w:pPr>
      <w:r w:rsidRPr="00B3415E">
        <w:rPr>
          <w:i/>
          <w:color w:val="002060"/>
        </w:rPr>
        <w:t>(2)</w:t>
      </w:r>
      <w:r w:rsidRPr="00B3415E">
        <w:rPr>
          <w:i/>
          <w:color w:val="002060"/>
        </w:rPr>
        <w:tab/>
      </w:r>
      <w:proofErr w:type="gramStart"/>
      <w:r w:rsidRPr="00B3415E">
        <w:rPr>
          <w:i/>
          <w:color w:val="002060"/>
        </w:rPr>
        <w:t>Identify</w:t>
      </w:r>
      <w:proofErr w:type="gramEnd"/>
      <w:r w:rsidRPr="00B3415E">
        <w:rPr>
          <w:i/>
          <w:color w:val="002060"/>
        </w:rPr>
        <w:t xml:space="preserve"> each document by title, report number - if applicable - date, and publishing organization.</w:t>
      </w:r>
    </w:p>
    <w:p w:rsidR="00B3415E" w:rsidRPr="00B3415E" w:rsidRDefault="00B3415E" w:rsidP="00B3415E">
      <w:pPr>
        <w:ind w:left="360" w:hanging="360"/>
        <w:rPr>
          <w:i/>
          <w:color w:val="002060"/>
        </w:rPr>
      </w:pPr>
      <w:r w:rsidRPr="00B3415E">
        <w:rPr>
          <w:i/>
          <w:color w:val="002060"/>
        </w:rPr>
        <w:t>(3)</w:t>
      </w:r>
      <w:r w:rsidRPr="00B3415E">
        <w:rPr>
          <w:i/>
          <w:color w:val="002060"/>
        </w:rPr>
        <w:tab/>
        <w:t xml:space="preserve">Specify the sources from which the references can be obtained. </w:t>
      </w:r>
    </w:p>
    <w:p w:rsidR="00B3415E" w:rsidRPr="00B3415E" w:rsidRDefault="00B3415E" w:rsidP="00B3415E">
      <w:pPr>
        <w:rPr>
          <w:i/>
          <w:color w:val="002060"/>
        </w:rPr>
      </w:pPr>
      <w:r w:rsidRPr="00B3415E">
        <w:rPr>
          <w:i/>
          <w:color w:val="002060"/>
        </w:rPr>
        <w:t>This information may be provided by reference to an appendix or to another document.</w:t>
      </w:r>
    </w:p>
    <w:p w:rsidR="00B3415E" w:rsidRDefault="00B3415E" w:rsidP="00B3415E">
      <w:pPr>
        <w:pStyle w:val="Heading2"/>
      </w:pPr>
      <w:bookmarkStart w:id="13" w:name="_Toc506458776"/>
      <w:bookmarkStart w:id="14" w:name="_Toc506459142"/>
      <w:r>
        <w:t>1.5 Overview</w:t>
      </w:r>
      <w:bookmarkEnd w:id="13"/>
      <w:bookmarkEnd w:id="14"/>
    </w:p>
    <w:p w:rsidR="00B3415E" w:rsidRPr="00B3415E" w:rsidRDefault="00B3415E" w:rsidP="00B3415E">
      <w:pPr>
        <w:rPr>
          <w:i/>
          <w:color w:val="002060"/>
        </w:rPr>
      </w:pPr>
      <w:r w:rsidRPr="00B3415E">
        <w:rPr>
          <w:i/>
          <w:color w:val="002060"/>
        </w:rPr>
        <w:t>This subsection should:</w:t>
      </w:r>
    </w:p>
    <w:p w:rsidR="00B3415E" w:rsidRPr="00B3415E" w:rsidRDefault="00B3415E" w:rsidP="00B3415E">
      <w:pPr>
        <w:ind w:left="360" w:hanging="360"/>
        <w:rPr>
          <w:i/>
          <w:color w:val="002060"/>
        </w:rPr>
      </w:pPr>
      <w:r w:rsidRPr="00B3415E">
        <w:rPr>
          <w:i/>
          <w:color w:val="002060"/>
        </w:rPr>
        <w:t>(1) Describe what the rest of the SRS contains</w:t>
      </w:r>
    </w:p>
    <w:p w:rsidR="00B3415E" w:rsidRPr="00B3415E" w:rsidRDefault="00B3415E" w:rsidP="00B3415E">
      <w:pPr>
        <w:ind w:left="360" w:hanging="360"/>
        <w:rPr>
          <w:i/>
          <w:color w:val="002060"/>
        </w:rPr>
      </w:pPr>
      <w:r w:rsidRPr="00B3415E">
        <w:rPr>
          <w:i/>
          <w:color w:val="002060"/>
        </w:rPr>
        <w:t>(2) Explain how the SRS is organized.</w:t>
      </w:r>
    </w:p>
    <w:p w:rsidR="00B3415E" w:rsidRDefault="00B3415E" w:rsidP="00B3415E">
      <w:pPr>
        <w:pStyle w:val="Heading1"/>
      </w:pPr>
      <w:bookmarkStart w:id="15" w:name="_Toc506458777"/>
      <w:bookmarkStart w:id="16" w:name="_Toc506459143"/>
      <w:r>
        <w:lastRenderedPageBreak/>
        <w:t>2. General Description</w:t>
      </w:r>
      <w:bookmarkEnd w:id="15"/>
      <w:bookmarkEnd w:id="16"/>
    </w:p>
    <w:p w:rsidR="00B3415E" w:rsidRPr="00B3415E" w:rsidRDefault="00B3415E" w:rsidP="00B3415E">
      <w:pPr>
        <w:rPr>
          <w:i/>
          <w:color w:val="002060"/>
        </w:rPr>
      </w:pPr>
      <w:r w:rsidRPr="00B3415E">
        <w:rPr>
          <w:i/>
          <w:color w:val="002060"/>
        </w:rPr>
        <w:t>This section of the SRS should describe the general factors that affect 'the product and its requirements.  It should be made clear that this section does not state specific requirements; it only makes those requirements easier to understand.</w:t>
      </w:r>
    </w:p>
    <w:p w:rsidR="00B3415E" w:rsidRDefault="00B3415E" w:rsidP="00B3415E">
      <w:pPr>
        <w:pStyle w:val="Heading2"/>
      </w:pPr>
      <w:bookmarkStart w:id="17" w:name="_Toc506458778"/>
      <w:bookmarkStart w:id="18" w:name="_Toc506459144"/>
      <w:r>
        <w:t>2.1 Product Perspective</w:t>
      </w:r>
      <w:bookmarkEnd w:id="17"/>
      <w:bookmarkEnd w:id="18"/>
    </w:p>
    <w:p w:rsidR="00B3415E" w:rsidRPr="00B3415E" w:rsidRDefault="00B3415E" w:rsidP="00B3415E">
      <w:pPr>
        <w:rPr>
          <w:i/>
          <w:color w:val="002060"/>
        </w:rPr>
      </w:pPr>
      <w:r w:rsidRPr="00B3415E">
        <w:rPr>
          <w:i/>
          <w:color w:val="002060"/>
        </w:rPr>
        <w:t>This subsection of the SRS puts the product into perspective with other related products or</w:t>
      </w:r>
    </w:p>
    <w:p w:rsidR="00B3415E" w:rsidRPr="00B3415E" w:rsidRDefault="00B3415E" w:rsidP="00B3415E">
      <w:pPr>
        <w:rPr>
          <w:i/>
          <w:color w:val="002060"/>
        </w:rPr>
      </w:pPr>
      <w:proofErr w:type="gramStart"/>
      <w:r w:rsidRPr="00B3415E">
        <w:rPr>
          <w:i/>
          <w:color w:val="002060"/>
        </w:rPr>
        <w:t>projects</w:t>
      </w:r>
      <w:proofErr w:type="gramEnd"/>
      <w:r w:rsidRPr="00B3415E">
        <w:rPr>
          <w:i/>
          <w:color w:val="002060"/>
        </w:rPr>
        <w:t>.  (See the IEEE Guide to SRS for more details).</w:t>
      </w:r>
    </w:p>
    <w:p w:rsidR="00B3415E" w:rsidRDefault="00B3415E" w:rsidP="00B3415E">
      <w:pPr>
        <w:pStyle w:val="Heading2"/>
      </w:pPr>
      <w:bookmarkStart w:id="19" w:name="_Toc506458779"/>
      <w:bookmarkStart w:id="20" w:name="_Toc506459145"/>
      <w:r>
        <w:t>2.2 Product Functions</w:t>
      </w:r>
      <w:bookmarkEnd w:id="19"/>
      <w:bookmarkEnd w:id="20"/>
    </w:p>
    <w:p w:rsidR="00B3415E" w:rsidRPr="00B3415E" w:rsidRDefault="00B3415E" w:rsidP="00B3415E">
      <w:pPr>
        <w:pStyle w:val="BodyText"/>
        <w:rPr>
          <w:color w:val="002060"/>
        </w:rPr>
      </w:pPr>
      <w:r w:rsidRPr="00B3415E">
        <w:rPr>
          <w:color w:val="002060"/>
        </w:rPr>
        <w:t xml:space="preserve">This subsection of the SRS should provide a summary of the functions that the software </w:t>
      </w:r>
      <w:proofErr w:type="gramStart"/>
      <w:r w:rsidRPr="00B3415E">
        <w:rPr>
          <w:color w:val="002060"/>
        </w:rPr>
        <w:t>will</w:t>
      </w:r>
      <w:proofErr w:type="gramEnd"/>
      <w:r w:rsidRPr="00B3415E">
        <w:rPr>
          <w:color w:val="002060"/>
        </w:rPr>
        <w:t xml:space="preserve"> perform. </w:t>
      </w:r>
    </w:p>
    <w:p w:rsidR="00B3415E" w:rsidRDefault="00B3415E" w:rsidP="00B3415E">
      <w:pPr>
        <w:pStyle w:val="Heading2"/>
      </w:pPr>
      <w:bookmarkStart w:id="21" w:name="_Toc506458780"/>
      <w:bookmarkStart w:id="22" w:name="_Toc506459146"/>
      <w:r>
        <w:t>2.3 User Characteristics</w:t>
      </w:r>
      <w:bookmarkEnd w:id="21"/>
      <w:bookmarkEnd w:id="22"/>
    </w:p>
    <w:p w:rsidR="00B3415E" w:rsidRPr="00B3415E" w:rsidRDefault="00B3415E" w:rsidP="00B3415E">
      <w:pPr>
        <w:pStyle w:val="BodyText"/>
        <w:rPr>
          <w:color w:val="002060"/>
        </w:rPr>
      </w:pPr>
      <w:r w:rsidRPr="00B3415E">
        <w:rPr>
          <w:color w:val="002060"/>
        </w:rPr>
        <w:t>This subsection of the SRS should describe those general characteristics of the eventual users of the product that will affect the specific requirements.  (See the IEEE Guide to SRS for more details).</w:t>
      </w:r>
    </w:p>
    <w:p w:rsidR="00B3415E" w:rsidRDefault="00B3415E" w:rsidP="00B3415E">
      <w:pPr>
        <w:pStyle w:val="Heading2"/>
      </w:pPr>
      <w:bookmarkStart w:id="23" w:name="_Toc506458781"/>
      <w:bookmarkStart w:id="24" w:name="_Toc506459147"/>
      <w:r>
        <w:t>2.4 General Constraints</w:t>
      </w:r>
      <w:bookmarkEnd w:id="23"/>
      <w:bookmarkEnd w:id="24"/>
    </w:p>
    <w:p w:rsidR="00B3415E" w:rsidRPr="00B3415E" w:rsidRDefault="00B3415E" w:rsidP="00B3415E">
      <w:pPr>
        <w:rPr>
          <w:i/>
          <w:color w:val="002060"/>
        </w:rPr>
      </w:pPr>
      <w:r w:rsidRPr="00B3415E">
        <w:rPr>
          <w:i/>
          <w:color w:val="002060"/>
        </w:rPr>
        <w:t>This subsection of the SRS should provide a general description of any other items that will</w:t>
      </w:r>
    </w:p>
    <w:p w:rsidR="00B3415E" w:rsidRPr="00B3415E" w:rsidRDefault="00B3415E" w:rsidP="00B3415E">
      <w:pPr>
        <w:rPr>
          <w:i/>
          <w:color w:val="002060"/>
        </w:rPr>
      </w:pPr>
      <w:r w:rsidRPr="00B3415E">
        <w:rPr>
          <w:i/>
          <w:color w:val="002060"/>
        </w:rPr>
        <w:t>limit the developer’s options for designing the system</w:t>
      </w:r>
      <w:proofErr w:type="gramStart"/>
      <w:r w:rsidRPr="00B3415E">
        <w:rPr>
          <w:i/>
          <w:color w:val="002060"/>
        </w:rPr>
        <w:t xml:space="preserve">. </w:t>
      </w:r>
      <w:proofErr w:type="gramEnd"/>
      <w:r w:rsidRPr="00B3415E">
        <w:rPr>
          <w:i/>
          <w:color w:val="002060"/>
        </w:rPr>
        <w:t>(See the IEEE Guide to SRS for a partial list of possible general constraints).</w:t>
      </w:r>
    </w:p>
    <w:p w:rsidR="00B3415E" w:rsidRDefault="00B3415E" w:rsidP="00B3415E">
      <w:pPr>
        <w:pStyle w:val="Heading2"/>
      </w:pPr>
      <w:bookmarkStart w:id="25" w:name="_Toc506458782"/>
      <w:bookmarkStart w:id="26" w:name="_Toc506459148"/>
      <w:r>
        <w:t>2.5 Assumptions and Dependencies</w:t>
      </w:r>
      <w:bookmarkEnd w:id="25"/>
      <w:bookmarkEnd w:id="26"/>
    </w:p>
    <w:p w:rsidR="00B3415E" w:rsidRPr="00B3415E" w:rsidRDefault="00B3415E" w:rsidP="00B3415E">
      <w:pPr>
        <w:pStyle w:val="BodyText"/>
        <w:rPr>
          <w:color w:val="002060"/>
        </w:rPr>
      </w:pPr>
      <w:r w:rsidRPr="00B3415E">
        <w:rPr>
          <w:color w:val="002060"/>
        </w:rPr>
        <w:t>This subsection of the SRS should list each of the factors that affect the requirements stated in the SRS</w:t>
      </w:r>
      <w:proofErr w:type="gramStart"/>
      <w:r w:rsidRPr="00B3415E">
        <w:rPr>
          <w:color w:val="002060"/>
        </w:rPr>
        <w:t xml:space="preserve">. </w:t>
      </w:r>
      <w:proofErr w:type="gramEnd"/>
      <w:r w:rsidRPr="00B3415E">
        <w:rPr>
          <w:color w:val="002060"/>
        </w:rPr>
        <w:t>These factors are not design constraints on the software but are, rather, any changes to them that can affect the requirements in the SRS</w:t>
      </w:r>
      <w:proofErr w:type="gramStart"/>
      <w:r w:rsidRPr="00B3415E">
        <w:rPr>
          <w:color w:val="002060"/>
        </w:rPr>
        <w:t xml:space="preserve">. </w:t>
      </w:r>
      <w:proofErr w:type="gramEnd"/>
      <w:r w:rsidRPr="00B3415E">
        <w:rPr>
          <w:color w:val="002060"/>
        </w:rPr>
        <w:t>For example, an assumption might be that a specific operating system will be available on the hardware designated for the software product</w:t>
      </w:r>
      <w:proofErr w:type="gramStart"/>
      <w:r w:rsidRPr="00B3415E">
        <w:rPr>
          <w:color w:val="002060"/>
        </w:rPr>
        <w:t xml:space="preserve">. </w:t>
      </w:r>
      <w:proofErr w:type="gramEnd"/>
      <w:r w:rsidRPr="00B3415E">
        <w:rPr>
          <w:color w:val="002060"/>
        </w:rPr>
        <w:t xml:space="preserve">If, in fact, the operating system </w:t>
      </w:r>
      <w:proofErr w:type="gramStart"/>
      <w:r w:rsidRPr="00B3415E">
        <w:rPr>
          <w:color w:val="002060"/>
        </w:rPr>
        <w:t>is</w:t>
      </w:r>
      <w:proofErr w:type="gramEnd"/>
      <w:r w:rsidRPr="00B3415E">
        <w:rPr>
          <w:color w:val="002060"/>
        </w:rPr>
        <w:t xml:space="preserve"> not available, the SRS would then have to change accordingly.</w:t>
      </w:r>
    </w:p>
    <w:p w:rsidR="00B3415E" w:rsidRDefault="00B3415E" w:rsidP="00B3415E">
      <w:pPr>
        <w:pStyle w:val="Heading1"/>
      </w:pPr>
      <w:bookmarkStart w:id="27" w:name="_Toc506458783"/>
      <w:bookmarkStart w:id="28" w:name="_Toc506459149"/>
      <w:r>
        <w:t>3. Specific Requirements</w:t>
      </w:r>
      <w:bookmarkEnd w:id="27"/>
      <w:bookmarkEnd w:id="28"/>
    </w:p>
    <w:p w:rsidR="00B3415E" w:rsidRPr="00B3415E" w:rsidRDefault="00B3415E" w:rsidP="00B3415E">
      <w:pPr>
        <w:pStyle w:val="BodyText"/>
        <w:rPr>
          <w:color w:val="002060"/>
        </w:rPr>
      </w:pPr>
      <w:r w:rsidRPr="00B3415E">
        <w:rPr>
          <w:color w:val="002060"/>
        </w:rPr>
        <w:t>This will be the largest and most important section of the SRS.  The customer requirements will be embodied within Section 2, but this section will give the D-requirements that are used to guide the project’s software design, implementation, and testing.</w:t>
      </w:r>
    </w:p>
    <w:p w:rsidR="00B3415E" w:rsidRPr="00B3415E" w:rsidRDefault="00B3415E" w:rsidP="00B3415E">
      <w:pPr>
        <w:pStyle w:val="BodyText"/>
        <w:rPr>
          <w:color w:val="002060"/>
        </w:rPr>
      </w:pPr>
    </w:p>
    <w:p w:rsidR="00B3415E" w:rsidRPr="00B3415E" w:rsidRDefault="00B3415E" w:rsidP="00B3415E">
      <w:pPr>
        <w:pStyle w:val="BodyText"/>
        <w:rPr>
          <w:color w:val="002060"/>
        </w:rPr>
      </w:pPr>
      <w:r w:rsidRPr="00B3415E">
        <w:rPr>
          <w:color w:val="002060"/>
        </w:rPr>
        <w:t>Each requirement in this section should be:</w:t>
      </w:r>
    </w:p>
    <w:p w:rsidR="00B3415E" w:rsidRPr="00B3415E" w:rsidRDefault="00B3415E" w:rsidP="00B3415E">
      <w:pPr>
        <w:pStyle w:val="BodyText"/>
        <w:numPr>
          <w:ilvl w:val="0"/>
          <w:numId w:val="1"/>
        </w:numPr>
        <w:rPr>
          <w:color w:val="002060"/>
        </w:rPr>
      </w:pPr>
      <w:r w:rsidRPr="00B3415E">
        <w:rPr>
          <w:color w:val="002060"/>
        </w:rPr>
        <w:t>Correct</w:t>
      </w:r>
    </w:p>
    <w:p w:rsidR="00B3415E" w:rsidRPr="00B3415E" w:rsidRDefault="00B3415E" w:rsidP="00B3415E">
      <w:pPr>
        <w:pStyle w:val="BodyText"/>
        <w:numPr>
          <w:ilvl w:val="0"/>
          <w:numId w:val="1"/>
        </w:numPr>
        <w:rPr>
          <w:color w:val="002060"/>
        </w:rPr>
      </w:pPr>
      <w:r w:rsidRPr="00B3415E">
        <w:rPr>
          <w:color w:val="002060"/>
        </w:rPr>
        <w:t>Traceable (both forward and backward to prior/future artifacts)</w:t>
      </w:r>
    </w:p>
    <w:p w:rsidR="00B3415E" w:rsidRPr="00B3415E" w:rsidRDefault="00B3415E" w:rsidP="00B3415E">
      <w:pPr>
        <w:pStyle w:val="BodyText"/>
        <w:numPr>
          <w:ilvl w:val="0"/>
          <w:numId w:val="1"/>
        </w:numPr>
        <w:rPr>
          <w:color w:val="002060"/>
        </w:rPr>
      </w:pPr>
      <w:r w:rsidRPr="00B3415E">
        <w:rPr>
          <w:color w:val="002060"/>
        </w:rPr>
        <w:t>Unambiguous</w:t>
      </w:r>
    </w:p>
    <w:p w:rsidR="00B3415E" w:rsidRPr="00B3415E" w:rsidRDefault="00B3415E" w:rsidP="00B3415E">
      <w:pPr>
        <w:pStyle w:val="BodyText"/>
        <w:numPr>
          <w:ilvl w:val="0"/>
          <w:numId w:val="1"/>
        </w:numPr>
        <w:rPr>
          <w:color w:val="002060"/>
        </w:rPr>
      </w:pPr>
      <w:r w:rsidRPr="00B3415E">
        <w:rPr>
          <w:color w:val="002060"/>
        </w:rPr>
        <w:t>Verifiable (i.e., testable)</w:t>
      </w:r>
    </w:p>
    <w:p w:rsidR="00B3415E" w:rsidRPr="00B3415E" w:rsidRDefault="00B3415E" w:rsidP="00B3415E">
      <w:pPr>
        <w:pStyle w:val="BodyText"/>
        <w:numPr>
          <w:ilvl w:val="0"/>
          <w:numId w:val="1"/>
        </w:numPr>
        <w:rPr>
          <w:color w:val="002060"/>
        </w:rPr>
      </w:pPr>
      <w:r w:rsidRPr="00B3415E">
        <w:rPr>
          <w:color w:val="002060"/>
        </w:rPr>
        <w:lastRenderedPageBreak/>
        <w:t>Prioritized (with respect to importance and/or stability)</w:t>
      </w:r>
    </w:p>
    <w:p w:rsidR="00B3415E" w:rsidRPr="00B3415E" w:rsidRDefault="00B3415E" w:rsidP="00B3415E">
      <w:pPr>
        <w:pStyle w:val="BodyText"/>
        <w:numPr>
          <w:ilvl w:val="0"/>
          <w:numId w:val="1"/>
        </w:numPr>
        <w:rPr>
          <w:color w:val="002060"/>
        </w:rPr>
      </w:pPr>
      <w:r w:rsidRPr="00B3415E">
        <w:rPr>
          <w:color w:val="002060"/>
        </w:rPr>
        <w:t>Complete</w:t>
      </w:r>
    </w:p>
    <w:p w:rsidR="00B3415E" w:rsidRPr="00B3415E" w:rsidRDefault="00B3415E" w:rsidP="00B3415E">
      <w:pPr>
        <w:pStyle w:val="BodyText"/>
        <w:numPr>
          <w:ilvl w:val="0"/>
          <w:numId w:val="1"/>
        </w:numPr>
        <w:rPr>
          <w:color w:val="002060"/>
        </w:rPr>
      </w:pPr>
      <w:r w:rsidRPr="00B3415E">
        <w:rPr>
          <w:color w:val="002060"/>
        </w:rPr>
        <w:t>Consistent</w:t>
      </w:r>
    </w:p>
    <w:p w:rsidR="00B3415E" w:rsidRPr="00B3415E" w:rsidRDefault="00B3415E" w:rsidP="00B3415E">
      <w:pPr>
        <w:pStyle w:val="BodyText"/>
        <w:numPr>
          <w:ilvl w:val="0"/>
          <w:numId w:val="1"/>
        </w:numPr>
        <w:rPr>
          <w:color w:val="002060"/>
        </w:rPr>
      </w:pPr>
      <w:r w:rsidRPr="00B3415E">
        <w:rPr>
          <w:color w:val="002060"/>
        </w:rPr>
        <w:t>Uniquely identifiable (usually via numbering like 3.4.5.6)</w:t>
      </w:r>
    </w:p>
    <w:p w:rsidR="00B3415E" w:rsidRPr="00B3415E" w:rsidRDefault="00B3415E" w:rsidP="00B3415E">
      <w:pPr>
        <w:pStyle w:val="BodyText"/>
        <w:rPr>
          <w:color w:val="002060"/>
        </w:rPr>
      </w:pPr>
    </w:p>
    <w:p w:rsidR="00B3415E" w:rsidRPr="00B3415E" w:rsidRDefault="00B3415E" w:rsidP="00B3415E">
      <w:pPr>
        <w:pStyle w:val="BodyText"/>
        <w:rPr>
          <w:color w:val="002060"/>
        </w:rPr>
      </w:pPr>
      <w:r w:rsidRPr="00B3415E">
        <w:rPr>
          <w:color w:val="002060"/>
        </w:rPr>
        <w:t xml:space="preserve">Attention should be paid to the </w:t>
      </w:r>
      <w:proofErr w:type="spellStart"/>
      <w:r w:rsidRPr="00B3415E">
        <w:rPr>
          <w:color w:val="002060"/>
        </w:rPr>
        <w:t>carefuly</w:t>
      </w:r>
      <w:proofErr w:type="spellEnd"/>
      <w:r w:rsidRPr="00B3415E">
        <w:rPr>
          <w:color w:val="002060"/>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B3415E" w:rsidRDefault="00B3415E" w:rsidP="00B3415E">
      <w:pPr>
        <w:pStyle w:val="Heading2"/>
      </w:pPr>
      <w:bookmarkStart w:id="29" w:name="_Toc506458784"/>
      <w:bookmarkStart w:id="30" w:name="_Toc506459150"/>
      <w:r>
        <w:t>3.1 External Interface Requirements</w:t>
      </w:r>
      <w:bookmarkEnd w:id="29"/>
      <w:bookmarkEnd w:id="30"/>
    </w:p>
    <w:p w:rsidR="00B3415E" w:rsidRDefault="00B3415E" w:rsidP="00B3415E">
      <w:pPr>
        <w:pStyle w:val="Heading3"/>
      </w:pPr>
      <w:bookmarkStart w:id="31" w:name="_Toc506458785"/>
      <w:bookmarkStart w:id="32" w:name="_Toc506459151"/>
      <w:r>
        <w:t>3.1.1 User Interfaces</w:t>
      </w:r>
      <w:bookmarkEnd w:id="31"/>
      <w:bookmarkEnd w:id="32"/>
    </w:p>
    <w:p w:rsidR="00B3415E" w:rsidRDefault="00B3415E" w:rsidP="00B3415E">
      <w:pPr>
        <w:pStyle w:val="Heading3"/>
      </w:pPr>
      <w:bookmarkStart w:id="33" w:name="_Toc506458786"/>
      <w:bookmarkStart w:id="34" w:name="_Toc506459152"/>
      <w:r>
        <w:t>3.1.2 Hardware Interfaces</w:t>
      </w:r>
      <w:bookmarkEnd w:id="33"/>
      <w:bookmarkEnd w:id="34"/>
    </w:p>
    <w:p w:rsidR="00B3415E" w:rsidRDefault="00B3415E" w:rsidP="00B3415E">
      <w:pPr>
        <w:pStyle w:val="Heading3"/>
      </w:pPr>
      <w:bookmarkStart w:id="35" w:name="_Toc506458787"/>
      <w:bookmarkStart w:id="36" w:name="_Toc506459153"/>
      <w:r>
        <w:t>3.1.3 Software Interfaces</w:t>
      </w:r>
      <w:bookmarkEnd w:id="35"/>
      <w:bookmarkEnd w:id="36"/>
    </w:p>
    <w:p w:rsidR="00B3415E" w:rsidRDefault="00B3415E" w:rsidP="00B3415E">
      <w:pPr>
        <w:pStyle w:val="Heading3"/>
      </w:pPr>
      <w:bookmarkStart w:id="37" w:name="_Toc506458788"/>
      <w:bookmarkStart w:id="38" w:name="_Toc506459154"/>
      <w:r>
        <w:t>3.1.4 Communications Interfaces</w:t>
      </w:r>
      <w:bookmarkEnd w:id="37"/>
      <w:bookmarkEnd w:id="38"/>
    </w:p>
    <w:p w:rsidR="00B3415E" w:rsidRDefault="00B3415E" w:rsidP="00B3415E">
      <w:pPr>
        <w:pStyle w:val="Heading2"/>
      </w:pPr>
      <w:bookmarkStart w:id="39" w:name="_Toc506458789"/>
      <w:bookmarkStart w:id="40" w:name="_Toc506459155"/>
      <w:r>
        <w:t>3.2 Functional Requirements</w:t>
      </w:r>
      <w:bookmarkEnd w:id="39"/>
      <w:bookmarkEnd w:id="40"/>
    </w:p>
    <w:p w:rsidR="00B3415E" w:rsidRPr="00B3415E" w:rsidRDefault="00B3415E" w:rsidP="00B3415E">
      <w:pPr>
        <w:pStyle w:val="BodyText"/>
        <w:rPr>
          <w:color w:val="002060"/>
        </w:rPr>
      </w:pPr>
      <w:r w:rsidRPr="00B3415E">
        <w:rPr>
          <w:color w:val="002060"/>
        </w:rPr>
        <w:t>This section describes specific features of the software project.  If desired, some requirements may be specified in the use-case format and listed in the Use Cases Section.</w:t>
      </w:r>
    </w:p>
    <w:p w:rsidR="00B3415E" w:rsidRDefault="00B3415E" w:rsidP="00B3415E">
      <w:pPr>
        <w:pStyle w:val="Heading3"/>
      </w:pPr>
      <w:bookmarkStart w:id="41" w:name="_Toc506458790"/>
      <w:bookmarkStart w:id="42" w:name="_Toc506459156"/>
      <w:r>
        <w:t>3.2.1 &lt;Functional Requirement or Feature #1&gt;</w:t>
      </w:r>
      <w:bookmarkEnd w:id="41"/>
      <w:bookmarkEnd w:id="42"/>
    </w:p>
    <w:p w:rsidR="00B3415E" w:rsidRPr="00B3415E" w:rsidRDefault="00B3415E" w:rsidP="00B3415E">
      <w:pPr>
        <w:rPr>
          <w:color w:val="002060"/>
        </w:rPr>
      </w:pPr>
      <w:r w:rsidRPr="00B3415E">
        <w:rPr>
          <w:color w:val="002060"/>
        </w:rPr>
        <w:t>3.2.1.1 Introduction</w:t>
      </w:r>
    </w:p>
    <w:p w:rsidR="00B3415E" w:rsidRPr="00B3415E" w:rsidRDefault="00B3415E" w:rsidP="00B3415E">
      <w:pPr>
        <w:rPr>
          <w:color w:val="002060"/>
        </w:rPr>
      </w:pPr>
      <w:r w:rsidRPr="00B3415E">
        <w:rPr>
          <w:color w:val="002060"/>
        </w:rPr>
        <w:t>3.2.1.2 Inputs</w:t>
      </w:r>
    </w:p>
    <w:p w:rsidR="00B3415E" w:rsidRPr="00B3415E" w:rsidRDefault="00B3415E" w:rsidP="00B3415E">
      <w:pPr>
        <w:rPr>
          <w:color w:val="002060"/>
        </w:rPr>
      </w:pPr>
      <w:r w:rsidRPr="00B3415E">
        <w:rPr>
          <w:color w:val="002060"/>
        </w:rPr>
        <w:t>3.2.1.3 Processing</w:t>
      </w:r>
    </w:p>
    <w:p w:rsidR="00B3415E" w:rsidRPr="00B3415E" w:rsidRDefault="00B3415E" w:rsidP="00B3415E">
      <w:pPr>
        <w:rPr>
          <w:color w:val="002060"/>
        </w:rPr>
      </w:pPr>
      <w:r w:rsidRPr="00B3415E">
        <w:rPr>
          <w:color w:val="002060"/>
        </w:rPr>
        <w:t>3.2.1.4 Outputs</w:t>
      </w:r>
    </w:p>
    <w:p w:rsidR="00B3415E" w:rsidRPr="00B3415E" w:rsidRDefault="00B3415E" w:rsidP="00B3415E">
      <w:pPr>
        <w:rPr>
          <w:color w:val="002060"/>
        </w:rPr>
      </w:pPr>
      <w:r w:rsidRPr="00B3415E">
        <w:rPr>
          <w:color w:val="002060"/>
        </w:rPr>
        <w:t>3.2.1.5 Error Handling</w:t>
      </w:r>
    </w:p>
    <w:p w:rsidR="00B3415E" w:rsidRDefault="00B3415E" w:rsidP="00B3415E">
      <w:pPr>
        <w:pStyle w:val="Heading3"/>
      </w:pPr>
      <w:bookmarkStart w:id="43" w:name="_Toc506458791"/>
      <w:bookmarkStart w:id="44" w:name="_Toc506459157"/>
      <w:r>
        <w:t>3.2.2 &lt;Functional Requirement or Feature #2&gt;</w:t>
      </w:r>
      <w:bookmarkEnd w:id="43"/>
      <w:bookmarkEnd w:id="44"/>
    </w:p>
    <w:p w:rsidR="00B3415E" w:rsidRDefault="00B3415E" w:rsidP="00B3415E">
      <w:r>
        <w:t>…</w:t>
      </w:r>
    </w:p>
    <w:p w:rsidR="00B3415E" w:rsidRPr="00D248C8" w:rsidRDefault="00B3415E" w:rsidP="00B3415E">
      <w:pPr>
        <w:pStyle w:val="Heading2"/>
        <w:rPr>
          <w:rFonts w:cs="Times"/>
        </w:rPr>
      </w:pPr>
      <w:bookmarkStart w:id="45" w:name="_Toc506458792"/>
      <w:bookmarkStart w:id="46" w:name="_Toc506459158"/>
      <w:r w:rsidRPr="00D248C8">
        <w:rPr>
          <w:rFonts w:cs="Times"/>
        </w:rPr>
        <w:t>3.3 Use Cases</w:t>
      </w:r>
      <w:bookmarkEnd w:id="45"/>
      <w:bookmarkEnd w:id="46"/>
    </w:p>
    <w:p w:rsidR="00285461" w:rsidRPr="00D248C8" w:rsidRDefault="00285461" w:rsidP="00285461">
      <w:pPr>
        <w:pStyle w:val="Heading3"/>
        <w:numPr>
          <w:ilvl w:val="0"/>
          <w:numId w:val="6"/>
        </w:numPr>
        <w:ind w:left="360"/>
        <w:rPr>
          <w:rFonts w:cs="Times"/>
        </w:rPr>
      </w:pPr>
      <w:r w:rsidRPr="00D248C8">
        <w:rPr>
          <w:rFonts w:cs="Times"/>
        </w:rPr>
        <w:t>Use Case #1</w:t>
      </w:r>
      <w:r w:rsidR="00B355AF">
        <w:rPr>
          <w:rFonts w:cs="Times"/>
        </w:rPr>
        <w:t xml:space="preserve"> – </w:t>
      </w:r>
      <w:r w:rsidRPr="00D248C8">
        <w:rPr>
          <w:rFonts w:cs="Times"/>
        </w:rPr>
        <w:t xml:space="preserve">User can create an account </w:t>
      </w:r>
    </w:p>
    <w:p w:rsidR="00285461" w:rsidRPr="00D248C8" w:rsidRDefault="00285461" w:rsidP="00285461">
      <w:pPr>
        <w:pStyle w:val="ListParagraph"/>
        <w:spacing w:after="0" w:line="240" w:lineRule="auto"/>
        <w:rPr>
          <w:rFonts w:ascii="Times" w:hAnsi="Times" w:cs="Times"/>
        </w:rPr>
      </w:pPr>
      <w:r w:rsidRPr="00D248C8">
        <w:rPr>
          <w:rFonts w:ascii="Times" w:hAnsi="Times" w:cs="Times"/>
        </w:rPr>
        <w:t>User needs to indicate they want to create an account by clicking the create account button/link.  The required data needed to create an account is their username, email, and password.  The username needs to be unique.  The user can also fill in their first name, last name, city, state, and zip at this time.</w:t>
      </w:r>
    </w:p>
    <w:p w:rsidR="00285461" w:rsidRPr="00D248C8" w:rsidRDefault="00285461" w:rsidP="00285461">
      <w:pPr>
        <w:rPr>
          <w:rFonts w:ascii="Times" w:hAnsi="Times" w:cs="Times"/>
        </w:rPr>
      </w:pPr>
    </w:p>
    <w:p w:rsidR="00285461" w:rsidRPr="00D248C8" w:rsidRDefault="00285461" w:rsidP="00285461">
      <w:pPr>
        <w:pStyle w:val="Heading3"/>
        <w:numPr>
          <w:ilvl w:val="0"/>
          <w:numId w:val="6"/>
        </w:numPr>
        <w:ind w:left="360"/>
        <w:rPr>
          <w:rFonts w:cs="Times"/>
        </w:rPr>
      </w:pPr>
      <w:r w:rsidRPr="00D248C8">
        <w:rPr>
          <w:rFonts w:cs="Times"/>
        </w:rPr>
        <w:lastRenderedPageBreak/>
        <w:t>Use Case #</w:t>
      </w:r>
      <w:r w:rsidR="00B355AF">
        <w:rPr>
          <w:rFonts w:cs="Times"/>
        </w:rPr>
        <w:t xml:space="preserve">2 – </w:t>
      </w:r>
      <w:r w:rsidRPr="00D248C8">
        <w:rPr>
          <w:rFonts w:cs="Times"/>
        </w:rPr>
        <w:t>Login</w:t>
      </w:r>
    </w:p>
    <w:p w:rsidR="00D248C8" w:rsidRPr="00D248C8" w:rsidRDefault="00D248C8" w:rsidP="00D248C8">
      <w:pPr>
        <w:ind w:left="720"/>
        <w:rPr>
          <w:rFonts w:ascii="Times" w:hAnsi="Times" w:cs="Times"/>
        </w:rPr>
      </w:pPr>
      <w:r w:rsidRPr="00D248C8">
        <w:rPr>
          <w:rFonts w:ascii="Times" w:hAnsi="Times" w:cs="Times"/>
        </w:rPr>
        <w:t>Users need to supply their user name and password to log into the system</w:t>
      </w:r>
      <w:proofErr w:type="gramStart"/>
      <w:r w:rsidRPr="00D248C8">
        <w:rPr>
          <w:rFonts w:ascii="Times" w:hAnsi="Times" w:cs="Times"/>
        </w:rPr>
        <w:t xml:space="preserve">. </w:t>
      </w:r>
      <w:proofErr w:type="gramEnd"/>
      <w:r w:rsidRPr="00D248C8">
        <w:rPr>
          <w:rFonts w:ascii="Times" w:hAnsi="Times" w:cs="Times"/>
        </w:rPr>
        <w:t>If the input is invalid or incorrect they will be prompted to enter it again</w:t>
      </w:r>
      <w:proofErr w:type="gramStart"/>
      <w:r w:rsidRPr="00D248C8">
        <w:rPr>
          <w:rFonts w:ascii="Times" w:hAnsi="Times" w:cs="Times"/>
        </w:rPr>
        <w:t xml:space="preserve">. </w:t>
      </w:r>
      <w:proofErr w:type="gramEnd"/>
      <w:r w:rsidRPr="00D248C8">
        <w:rPr>
          <w:rFonts w:ascii="Times" w:hAnsi="Times" w:cs="Times"/>
        </w:rPr>
        <w:t>If after three tries they still can't login, a forgot password dialog will be shown</w:t>
      </w:r>
      <w:proofErr w:type="gramStart"/>
      <w:r w:rsidRPr="00D248C8">
        <w:rPr>
          <w:rFonts w:ascii="Times" w:hAnsi="Times" w:cs="Times"/>
        </w:rPr>
        <w:t xml:space="preserve">. </w:t>
      </w:r>
      <w:proofErr w:type="gramEnd"/>
      <w:r w:rsidRPr="00D248C8">
        <w:rPr>
          <w:rFonts w:ascii="Times" w:hAnsi="Times" w:cs="Times"/>
        </w:rPr>
        <w:t>Clicking the link will send an e-mail to them that they can use to change their password.</w:t>
      </w:r>
    </w:p>
    <w:p w:rsidR="00285461" w:rsidRPr="00D248C8" w:rsidRDefault="00285461" w:rsidP="00285461">
      <w:pPr>
        <w:pStyle w:val="Heading3"/>
        <w:numPr>
          <w:ilvl w:val="0"/>
          <w:numId w:val="6"/>
        </w:numPr>
        <w:ind w:left="360"/>
        <w:rPr>
          <w:rFonts w:cs="Times"/>
        </w:rPr>
      </w:pPr>
      <w:r w:rsidRPr="00D248C8">
        <w:rPr>
          <w:rFonts w:cs="Times"/>
        </w:rPr>
        <w:t>Use Case #3</w:t>
      </w:r>
      <w:r w:rsidR="00B355AF">
        <w:rPr>
          <w:rFonts w:cs="Times"/>
        </w:rPr>
        <w:t xml:space="preserve"> – </w:t>
      </w:r>
      <w:r w:rsidRPr="00D248C8">
        <w:rPr>
          <w:rFonts w:cs="Times"/>
        </w:rPr>
        <w:t xml:space="preserve">Logout </w:t>
      </w:r>
    </w:p>
    <w:p w:rsidR="00D248C8" w:rsidRPr="00D248C8" w:rsidRDefault="00D248C8" w:rsidP="00D248C8">
      <w:pPr>
        <w:ind w:left="720"/>
        <w:rPr>
          <w:rFonts w:ascii="Times" w:hAnsi="Times" w:cs="Times"/>
        </w:rPr>
      </w:pPr>
      <w:r w:rsidRPr="00D248C8">
        <w:rPr>
          <w:rFonts w:ascii="Times" w:hAnsi="Times" w:cs="Times"/>
        </w:rPr>
        <w:t xml:space="preserve">Users that want to logout of their session will click the logout link.  When this is </w:t>
      </w:r>
      <w:proofErr w:type="gramStart"/>
      <w:r w:rsidRPr="00D248C8">
        <w:rPr>
          <w:rFonts w:ascii="Times" w:hAnsi="Times" w:cs="Times"/>
        </w:rPr>
        <w:t>done</w:t>
      </w:r>
      <w:proofErr w:type="gramEnd"/>
      <w:r w:rsidRPr="00D248C8">
        <w:rPr>
          <w:rFonts w:ascii="Times" w:hAnsi="Times" w:cs="Times"/>
        </w:rPr>
        <w:t xml:space="preserve"> the system will log them out and take them back to the login screen.  From </w:t>
      </w:r>
      <w:proofErr w:type="gramStart"/>
      <w:r w:rsidRPr="00D248C8">
        <w:rPr>
          <w:rFonts w:ascii="Times" w:hAnsi="Times" w:cs="Times"/>
        </w:rPr>
        <w:t>here</w:t>
      </w:r>
      <w:proofErr w:type="gramEnd"/>
      <w:r w:rsidRPr="00D248C8">
        <w:rPr>
          <w:rFonts w:ascii="Times" w:hAnsi="Times" w:cs="Times"/>
        </w:rPr>
        <w:t xml:space="preserve"> the user can log back in or leave the page.</w:t>
      </w:r>
    </w:p>
    <w:p w:rsidR="00285461" w:rsidRPr="00D248C8" w:rsidRDefault="00D248C8" w:rsidP="00285461">
      <w:pPr>
        <w:pStyle w:val="Heading3"/>
        <w:numPr>
          <w:ilvl w:val="0"/>
          <w:numId w:val="6"/>
        </w:numPr>
        <w:ind w:left="360"/>
        <w:rPr>
          <w:rFonts w:cs="Times"/>
        </w:rPr>
      </w:pPr>
      <w:r w:rsidRPr="00D248C8">
        <w:rPr>
          <w:rFonts w:cs="Times"/>
        </w:rPr>
        <w:t>Use Case #4</w:t>
      </w:r>
      <w:r w:rsidR="00B355AF">
        <w:rPr>
          <w:rFonts w:cs="Times"/>
        </w:rPr>
        <w:t xml:space="preserve"> – </w:t>
      </w:r>
      <w:r w:rsidRPr="00D248C8">
        <w:rPr>
          <w:rFonts w:cs="Times"/>
        </w:rPr>
        <w:t>User can recover forgotten password</w:t>
      </w:r>
    </w:p>
    <w:p w:rsidR="00D248C8" w:rsidRPr="00D248C8" w:rsidRDefault="00D248C8" w:rsidP="00D248C8">
      <w:pPr>
        <w:pStyle w:val="ListParagraph"/>
        <w:spacing w:after="0" w:line="240" w:lineRule="auto"/>
        <w:rPr>
          <w:rFonts w:ascii="Times" w:hAnsi="Times" w:cs="Times"/>
        </w:rPr>
      </w:pPr>
      <w:r w:rsidRPr="00D248C8">
        <w:rPr>
          <w:rFonts w:ascii="Times" w:hAnsi="Times" w:cs="Times"/>
        </w:rPr>
        <w:t>Users that want to recover their password will need to click the recover password link.  The user will need to provide their username.  The system will then send an email to the email address associated to that user name with their password in it.</w:t>
      </w:r>
    </w:p>
    <w:p w:rsidR="00285461" w:rsidRPr="00D248C8" w:rsidRDefault="00D248C8" w:rsidP="00285461">
      <w:pPr>
        <w:pStyle w:val="Heading3"/>
        <w:numPr>
          <w:ilvl w:val="0"/>
          <w:numId w:val="6"/>
        </w:numPr>
        <w:ind w:left="360"/>
        <w:rPr>
          <w:rFonts w:cs="Times"/>
        </w:rPr>
      </w:pPr>
      <w:r w:rsidRPr="00D248C8">
        <w:rPr>
          <w:rFonts w:cs="Times"/>
        </w:rPr>
        <w:t>Use Case #5</w:t>
      </w:r>
      <w:r w:rsidR="00B355AF">
        <w:rPr>
          <w:rFonts w:cs="Times"/>
        </w:rPr>
        <w:t xml:space="preserve"> – </w:t>
      </w:r>
      <w:r w:rsidRPr="00D248C8">
        <w:rPr>
          <w:rFonts w:cs="Times"/>
        </w:rPr>
        <w:t>User can edit account information (Email, first and last name, password, username, city, state, zip)</w:t>
      </w:r>
    </w:p>
    <w:p w:rsidR="00D248C8" w:rsidRPr="00D248C8" w:rsidRDefault="00D248C8" w:rsidP="00D248C8">
      <w:pPr>
        <w:ind w:left="720"/>
        <w:rPr>
          <w:rFonts w:ascii="Times" w:hAnsi="Times" w:cs="Times"/>
        </w:rPr>
      </w:pPr>
      <w:r w:rsidRPr="00D248C8">
        <w:rPr>
          <w:rFonts w:ascii="Times" w:hAnsi="Times" w:cs="Times"/>
        </w:rPr>
        <w:t xml:space="preserve">Users will need to go to their account and click the </w:t>
      </w:r>
      <w:proofErr w:type="gramStart"/>
      <w:r w:rsidRPr="00D248C8">
        <w:rPr>
          <w:rFonts w:ascii="Times" w:hAnsi="Times" w:cs="Times"/>
        </w:rPr>
        <w:t>edit account information link</w:t>
      </w:r>
      <w:proofErr w:type="gramEnd"/>
      <w:r w:rsidRPr="00D248C8">
        <w:rPr>
          <w:rFonts w:ascii="Times" w:hAnsi="Times" w:cs="Times"/>
        </w:rPr>
        <w:t xml:space="preserve">.  From </w:t>
      </w:r>
      <w:proofErr w:type="gramStart"/>
      <w:r w:rsidRPr="00D248C8">
        <w:rPr>
          <w:rFonts w:ascii="Times" w:hAnsi="Times" w:cs="Times"/>
        </w:rPr>
        <w:t>here</w:t>
      </w:r>
      <w:proofErr w:type="gramEnd"/>
      <w:r w:rsidRPr="00D248C8">
        <w:rPr>
          <w:rFonts w:ascii="Times" w:hAnsi="Times" w:cs="Times"/>
        </w:rPr>
        <w:t xml:space="preserve"> users will be able to update their information.  When they are done updating they will need to hit save to save the changes.  Hitting cancel will disregard the changes.</w:t>
      </w:r>
    </w:p>
    <w:p w:rsidR="00285461" w:rsidRPr="00D248C8" w:rsidRDefault="00D248C8" w:rsidP="00285461">
      <w:pPr>
        <w:pStyle w:val="Heading3"/>
        <w:numPr>
          <w:ilvl w:val="0"/>
          <w:numId w:val="6"/>
        </w:numPr>
        <w:ind w:left="360"/>
        <w:rPr>
          <w:rFonts w:cs="Times"/>
        </w:rPr>
      </w:pPr>
      <w:r w:rsidRPr="00D248C8">
        <w:rPr>
          <w:rFonts w:cs="Times"/>
        </w:rPr>
        <w:t>Use Case #6</w:t>
      </w:r>
      <w:r w:rsidR="00B355AF">
        <w:rPr>
          <w:rFonts w:cs="Times"/>
        </w:rPr>
        <w:t xml:space="preserve"> – </w:t>
      </w:r>
      <w:r w:rsidRPr="00D248C8">
        <w:rPr>
          <w:rFonts w:cs="Times"/>
        </w:rPr>
        <w:t>User can view their account information</w:t>
      </w:r>
    </w:p>
    <w:p w:rsidR="00D248C8" w:rsidRPr="00D248C8" w:rsidRDefault="00D248C8" w:rsidP="00D248C8">
      <w:pPr>
        <w:ind w:left="720"/>
        <w:rPr>
          <w:rFonts w:ascii="Times" w:hAnsi="Times" w:cs="Times"/>
        </w:rPr>
      </w:pPr>
      <w:r w:rsidRPr="00D248C8">
        <w:rPr>
          <w:rFonts w:ascii="Times" w:hAnsi="Times" w:cs="Times"/>
        </w:rPr>
        <w:t xml:space="preserve">Users will need </w:t>
      </w:r>
      <w:proofErr w:type="gramStart"/>
      <w:r w:rsidRPr="00D248C8">
        <w:rPr>
          <w:rFonts w:ascii="Times" w:hAnsi="Times" w:cs="Times"/>
        </w:rPr>
        <w:t>to have an account and be logged in</w:t>
      </w:r>
      <w:proofErr w:type="gramEnd"/>
      <w:r w:rsidRPr="00D248C8">
        <w:rPr>
          <w:rFonts w:ascii="Times" w:hAnsi="Times" w:cs="Times"/>
        </w:rPr>
        <w:t xml:space="preserve">.  Users will need to click the “my account information” link to be view their current information.  Users will be able to see their first name, last name, email, username, city, </w:t>
      </w:r>
      <w:proofErr w:type="gramStart"/>
      <w:r w:rsidRPr="00D248C8">
        <w:rPr>
          <w:rFonts w:ascii="Times" w:hAnsi="Times" w:cs="Times"/>
        </w:rPr>
        <w:t>state</w:t>
      </w:r>
      <w:proofErr w:type="gramEnd"/>
      <w:r w:rsidRPr="00D248C8">
        <w:rPr>
          <w:rFonts w:ascii="Times" w:hAnsi="Times" w:cs="Times"/>
        </w:rPr>
        <w:t xml:space="preserve"> and zip.</w:t>
      </w:r>
    </w:p>
    <w:p w:rsidR="00285461" w:rsidRPr="00D248C8" w:rsidRDefault="00D248C8" w:rsidP="00285461">
      <w:pPr>
        <w:pStyle w:val="Heading3"/>
        <w:numPr>
          <w:ilvl w:val="0"/>
          <w:numId w:val="6"/>
        </w:numPr>
        <w:ind w:left="360"/>
        <w:rPr>
          <w:rFonts w:cs="Times"/>
        </w:rPr>
      </w:pPr>
      <w:r w:rsidRPr="00D248C8">
        <w:rPr>
          <w:rFonts w:cs="Times"/>
        </w:rPr>
        <w:t>Use Case #7</w:t>
      </w:r>
      <w:r w:rsidR="00B355AF">
        <w:rPr>
          <w:rFonts w:cs="Times"/>
        </w:rPr>
        <w:t xml:space="preserve"> – </w:t>
      </w:r>
      <w:r w:rsidRPr="00D248C8">
        <w:rPr>
          <w:rFonts w:cs="Times"/>
        </w:rPr>
        <w:t>User can enter zip to find brewers around them</w:t>
      </w:r>
    </w:p>
    <w:p w:rsidR="00D248C8" w:rsidRPr="00D248C8" w:rsidRDefault="00D248C8" w:rsidP="00D248C8">
      <w:pPr>
        <w:ind w:left="720"/>
        <w:rPr>
          <w:rFonts w:ascii="Times" w:hAnsi="Times" w:cs="Times"/>
        </w:rPr>
      </w:pPr>
      <w:r w:rsidRPr="00D248C8">
        <w:rPr>
          <w:rFonts w:ascii="Times" w:hAnsi="Times" w:cs="Times"/>
        </w:rPr>
        <w:t xml:space="preserve">Users will need to click the search link.  </w:t>
      </w:r>
      <w:proofErr w:type="gramStart"/>
      <w:r w:rsidRPr="00D248C8">
        <w:rPr>
          <w:rFonts w:ascii="Times" w:hAnsi="Times" w:cs="Times"/>
        </w:rPr>
        <w:t>From there the need to enter their zip code.</w:t>
      </w:r>
      <w:proofErr w:type="gramEnd"/>
      <w:r w:rsidRPr="00D248C8">
        <w:rPr>
          <w:rFonts w:ascii="Times" w:hAnsi="Times" w:cs="Times"/>
        </w:rPr>
        <w:t xml:space="preserve">  The user will then be able to see the list of brewers that match the entered zip code.  The system will show first name, last name, username, and email in this list.</w:t>
      </w:r>
    </w:p>
    <w:p w:rsidR="00D248C8" w:rsidRPr="00D248C8" w:rsidRDefault="00285461" w:rsidP="00285461">
      <w:pPr>
        <w:pStyle w:val="Heading3"/>
        <w:numPr>
          <w:ilvl w:val="0"/>
          <w:numId w:val="6"/>
        </w:numPr>
        <w:ind w:left="360"/>
        <w:rPr>
          <w:rFonts w:cs="Times"/>
        </w:rPr>
      </w:pPr>
      <w:r w:rsidRPr="00D248C8">
        <w:rPr>
          <w:rFonts w:cs="Times"/>
        </w:rPr>
        <w:t>Use Case #</w:t>
      </w:r>
      <w:r w:rsidR="00D248C8" w:rsidRPr="00D248C8">
        <w:rPr>
          <w:rFonts w:cs="Times"/>
        </w:rPr>
        <w:t>8 – Users can look up friends</w:t>
      </w:r>
    </w:p>
    <w:p w:rsidR="00D248C8" w:rsidRPr="00D248C8" w:rsidRDefault="00D248C8" w:rsidP="00D248C8">
      <w:pPr>
        <w:ind w:left="720"/>
        <w:rPr>
          <w:rFonts w:ascii="Times" w:hAnsi="Times" w:cs="Times"/>
        </w:rPr>
      </w:pPr>
      <w:r w:rsidRPr="00D248C8">
        <w:rPr>
          <w:rFonts w:ascii="Times" w:hAnsi="Times" w:cs="Times"/>
        </w:rPr>
        <w:t>Users will need to click the search link.  From there they need to enter the username or first name or last name of the person they are looking for.  The system will show the first name, last name, username, and email matching the information provided.</w:t>
      </w:r>
    </w:p>
    <w:p w:rsidR="00D248C8" w:rsidRPr="00D248C8" w:rsidRDefault="00D248C8" w:rsidP="00285461">
      <w:pPr>
        <w:pStyle w:val="Heading3"/>
        <w:numPr>
          <w:ilvl w:val="0"/>
          <w:numId w:val="6"/>
        </w:numPr>
        <w:ind w:left="360"/>
        <w:rPr>
          <w:rFonts w:cs="Times"/>
        </w:rPr>
      </w:pPr>
      <w:r w:rsidRPr="00D248C8">
        <w:rPr>
          <w:rFonts w:cs="Times"/>
        </w:rPr>
        <w:t>Use Case #9 –   Share a batch with a friend</w:t>
      </w:r>
    </w:p>
    <w:p w:rsidR="00D248C8" w:rsidRPr="00D248C8" w:rsidRDefault="00D248C8" w:rsidP="00D248C8">
      <w:pPr>
        <w:ind w:left="720"/>
        <w:rPr>
          <w:rFonts w:ascii="Times" w:hAnsi="Times" w:cs="Times"/>
        </w:rPr>
      </w:pPr>
      <w:r w:rsidRPr="00D248C8">
        <w:rPr>
          <w:rFonts w:ascii="Times" w:hAnsi="Times" w:cs="Times"/>
        </w:rPr>
        <w:t xml:space="preserve">The user navigates to the batch they would like to share and selects the “share batch” link.  The system then prompts the user to enter the username of the friend they want to share the batch </w:t>
      </w:r>
      <w:proofErr w:type="gramStart"/>
      <w:r w:rsidRPr="00D248C8">
        <w:rPr>
          <w:rFonts w:ascii="Times" w:hAnsi="Times" w:cs="Times"/>
        </w:rPr>
        <w:t>with</w:t>
      </w:r>
      <w:proofErr w:type="gramEnd"/>
      <w:r w:rsidRPr="00D248C8">
        <w:rPr>
          <w:rFonts w:ascii="Times" w:hAnsi="Times" w:cs="Times"/>
        </w:rPr>
        <w:t>.  The system then sends the batch information to the friend user.</w:t>
      </w:r>
    </w:p>
    <w:p w:rsidR="00D248C8" w:rsidRPr="008A13E6" w:rsidRDefault="00D248C8" w:rsidP="00285461">
      <w:pPr>
        <w:pStyle w:val="Heading3"/>
        <w:numPr>
          <w:ilvl w:val="0"/>
          <w:numId w:val="6"/>
        </w:numPr>
        <w:ind w:left="360"/>
        <w:rPr>
          <w:rFonts w:cs="Times"/>
        </w:rPr>
      </w:pPr>
      <w:r w:rsidRPr="008A13E6">
        <w:rPr>
          <w:rFonts w:cs="Times"/>
        </w:rPr>
        <w:t xml:space="preserve">Use Case #10 – </w:t>
      </w:r>
      <w:r w:rsidR="008A13E6" w:rsidRPr="008A13E6">
        <w:rPr>
          <w:rFonts w:cs="Times"/>
        </w:rPr>
        <w:t>User can delete their account</w:t>
      </w:r>
    </w:p>
    <w:p w:rsidR="008A13E6" w:rsidRPr="008A13E6" w:rsidRDefault="008A13E6" w:rsidP="008A13E6">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xml:space="preserve">.  Users will need to click the “delete account” link to delete their account.  The user will be prompted to verify they wish </w:t>
      </w:r>
      <w:proofErr w:type="gramStart"/>
      <w:r w:rsidRPr="008A13E6">
        <w:rPr>
          <w:rFonts w:ascii="Times" w:hAnsi="Times" w:cs="Times"/>
        </w:rPr>
        <w:t xml:space="preserve">to </w:t>
      </w:r>
      <w:r w:rsidRPr="008A13E6">
        <w:rPr>
          <w:rFonts w:ascii="Times" w:hAnsi="Times" w:cs="Times"/>
        </w:rPr>
        <w:lastRenderedPageBreak/>
        <w:t>permanently delete</w:t>
      </w:r>
      <w:proofErr w:type="gramEnd"/>
      <w:r w:rsidRPr="008A13E6">
        <w:rPr>
          <w:rFonts w:ascii="Times" w:hAnsi="Times" w:cs="Times"/>
        </w:rPr>
        <w:t xml:space="preserve"> their account.  Immediately after the user verifies they wish to delete their account they will be logged out of the system and their account removed.</w:t>
      </w:r>
    </w:p>
    <w:p w:rsidR="00D248C8" w:rsidRPr="008A13E6" w:rsidRDefault="00D248C8" w:rsidP="00285461">
      <w:pPr>
        <w:pStyle w:val="Heading3"/>
        <w:numPr>
          <w:ilvl w:val="0"/>
          <w:numId w:val="6"/>
        </w:numPr>
        <w:ind w:left="360"/>
        <w:rPr>
          <w:rFonts w:cs="Times"/>
        </w:rPr>
      </w:pPr>
      <w:r w:rsidRPr="008A13E6">
        <w:rPr>
          <w:rFonts w:cs="Times"/>
        </w:rPr>
        <w:t xml:space="preserve">Use Case #11 – </w:t>
      </w:r>
      <w:r w:rsidR="008A13E6" w:rsidRPr="008A13E6">
        <w:rPr>
          <w:rFonts w:cs="Times"/>
        </w:rPr>
        <w:t>User can create a new batch</w:t>
      </w:r>
    </w:p>
    <w:p w:rsidR="008A13E6" w:rsidRPr="008A13E6" w:rsidRDefault="008A13E6" w:rsidP="008A13E6">
      <w:pPr>
        <w:spacing w:after="0"/>
        <w:ind w:left="720"/>
        <w:rPr>
          <w:rFonts w:ascii="Times" w:hAnsi="Times" w:cs="Times"/>
        </w:rPr>
      </w:pPr>
      <w:r w:rsidRPr="008A13E6">
        <w:rPr>
          <w:rFonts w:ascii="Times" w:hAnsi="Times" w:cs="Times"/>
        </w:rPr>
        <w:t>A user can create a new batch by entering the following information:</w:t>
      </w:r>
    </w:p>
    <w:p w:rsidR="008A13E6" w:rsidRPr="008A13E6" w:rsidRDefault="008A13E6" w:rsidP="008A13E6">
      <w:pPr>
        <w:numPr>
          <w:ilvl w:val="1"/>
          <w:numId w:val="11"/>
        </w:numPr>
        <w:spacing w:after="0" w:line="240" w:lineRule="auto"/>
        <w:rPr>
          <w:rFonts w:ascii="Times" w:hAnsi="Times" w:cs="Times"/>
        </w:rPr>
      </w:pPr>
      <w:r w:rsidRPr="008A13E6">
        <w:rPr>
          <w:rFonts w:ascii="Times" w:hAnsi="Times" w:cs="Times"/>
        </w:rPr>
        <w:t xml:space="preserve">name batch </w:t>
      </w:r>
    </w:p>
    <w:p w:rsidR="008A13E6" w:rsidRPr="008A13E6" w:rsidRDefault="008A13E6" w:rsidP="008A13E6">
      <w:pPr>
        <w:numPr>
          <w:ilvl w:val="1"/>
          <w:numId w:val="11"/>
        </w:numPr>
        <w:spacing w:after="0" w:line="240" w:lineRule="auto"/>
        <w:rPr>
          <w:rFonts w:ascii="Times" w:hAnsi="Times" w:cs="Times"/>
        </w:rPr>
      </w:pPr>
      <w:proofErr w:type="gramStart"/>
      <w:r w:rsidRPr="008A13E6">
        <w:rPr>
          <w:rFonts w:ascii="Times" w:hAnsi="Times" w:cs="Times"/>
        </w:rPr>
        <w:t>enter</w:t>
      </w:r>
      <w:proofErr w:type="gramEnd"/>
      <w:r w:rsidRPr="008A13E6">
        <w:rPr>
          <w:rFonts w:ascii="Times" w:hAnsi="Times" w:cs="Times"/>
        </w:rPr>
        <w:t xml:space="preserve"> type of batch (Beer, wine, etc…)</w:t>
      </w:r>
    </w:p>
    <w:p w:rsidR="008A13E6" w:rsidRPr="008A13E6" w:rsidRDefault="008A13E6" w:rsidP="008A13E6">
      <w:pPr>
        <w:numPr>
          <w:ilvl w:val="1"/>
          <w:numId w:val="11"/>
        </w:numPr>
        <w:spacing w:after="0" w:line="240" w:lineRule="auto"/>
        <w:rPr>
          <w:rFonts w:ascii="Times" w:hAnsi="Times" w:cs="Times"/>
        </w:rPr>
      </w:pPr>
      <w:r w:rsidRPr="008A13E6">
        <w:rPr>
          <w:rFonts w:ascii="Times" w:hAnsi="Times" w:cs="Times"/>
        </w:rPr>
        <w:t>enter description of batch (optional)</w:t>
      </w:r>
    </w:p>
    <w:p w:rsidR="008A13E6" w:rsidRPr="008A13E6" w:rsidRDefault="008A13E6" w:rsidP="008A13E6">
      <w:pPr>
        <w:numPr>
          <w:ilvl w:val="1"/>
          <w:numId w:val="11"/>
        </w:numPr>
        <w:spacing w:after="0" w:line="240" w:lineRule="auto"/>
        <w:rPr>
          <w:rFonts w:ascii="Times" w:hAnsi="Times" w:cs="Times"/>
        </w:rPr>
      </w:pPr>
      <w:r w:rsidRPr="008A13E6">
        <w:rPr>
          <w:rFonts w:ascii="Times" w:hAnsi="Times" w:cs="Times"/>
        </w:rPr>
        <w:t>notes (optional)</w:t>
      </w:r>
    </w:p>
    <w:p w:rsidR="008A13E6" w:rsidRPr="008A13E6" w:rsidRDefault="008A13E6" w:rsidP="008A13E6">
      <w:pPr>
        <w:ind w:left="720"/>
        <w:rPr>
          <w:rFonts w:ascii="Times" w:hAnsi="Times" w:cs="Times"/>
        </w:rPr>
      </w:pPr>
      <w:r w:rsidRPr="008A13E6">
        <w:rPr>
          <w:rFonts w:ascii="Times" w:hAnsi="Times" w:cs="Times"/>
        </w:rPr>
        <w:t>At any time during the “create new batch” process the user can edit the name, type, or description of batch.</w:t>
      </w:r>
    </w:p>
    <w:p w:rsidR="00D248C8" w:rsidRPr="008A13E6" w:rsidRDefault="00D248C8" w:rsidP="00285461">
      <w:pPr>
        <w:pStyle w:val="Heading3"/>
        <w:numPr>
          <w:ilvl w:val="0"/>
          <w:numId w:val="6"/>
        </w:numPr>
        <w:ind w:left="360"/>
        <w:rPr>
          <w:rFonts w:cs="Times"/>
        </w:rPr>
      </w:pPr>
      <w:r w:rsidRPr="008A13E6">
        <w:rPr>
          <w:rFonts w:cs="Times"/>
        </w:rPr>
        <w:t xml:space="preserve">Use Case #12 – </w:t>
      </w:r>
      <w:r w:rsidR="008A13E6" w:rsidRPr="008A13E6">
        <w:rPr>
          <w:rFonts w:cs="Times"/>
        </w:rPr>
        <w:t>Update an existing batch</w:t>
      </w:r>
    </w:p>
    <w:p w:rsidR="008A13E6" w:rsidRPr="008A13E6" w:rsidRDefault="008A13E6" w:rsidP="008A13E6">
      <w:pPr>
        <w:spacing w:after="0"/>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will need to click the “edit batch” link to edit an existing batch.  The user will be able to edit the following:</w:t>
      </w:r>
    </w:p>
    <w:p w:rsidR="008A13E6" w:rsidRPr="008A13E6" w:rsidRDefault="008A13E6" w:rsidP="008A13E6">
      <w:pPr>
        <w:numPr>
          <w:ilvl w:val="0"/>
          <w:numId w:val="12"/>
        </w:numPr>
        <w:spacing w:after="0" w:line="240" w:lineRule="auto"/>
        <w:rPr>
          <w:rFonts w:ascii="Times" w:hAnsi="Times" w:cs="Times"/>
        </w:rPr>
      </w:pPr>
      <w:r w:rsidRPr="008A13E6">
        <w:rPr>
          <w:rFonts w:ascii="Times" w:hAnsi="Times" w:cs="Times"/>
        </w:rPr>
        <w:t xml:space="preserve">User can edit type of batch </w:t>
      </w:r>
    </w:p>
    <w:p w:rsidR="008A13E6" w:rsidRPr="008A13E6" w:rsidRDefault="008A13E6" w:rsidP="008A13E6">
      <w:pPr>
        <w:numPr>
          <w:ilvl w:val="0"/>
          <w:numId w:val="12"/>
        </w:numPr>
        <w:spacing w:after="0" w:line="240" w:lineRule="auto"/>
        <w:rPr>
          <w:rFonts w:ascii="Times" w:hAnsi="Times" w:cs="Times"/>
        </w:rPr>
      </w:pPr>
      <w:r w:rsidRPr="008A13E6">
        <w:rPr>
          <w:rFonts w:ascii="Times" w:hAnsi="Times" w:cs="Times"/>
        </w:rPr>
        <w:t>User can edit description</w:t>
      </w:r>
    </w:p>
    <w:p w:rsidR="00D248C8" w:rsidRPr="008A13E6" w:rsidRDefault="00D248C8" w:rsidP="00285461">
      <w:pPr>
        <w:pStyle w:val="Heading3"/>
        <w:numPr>
          <w:ilvl w:val="0"/>
          <w:numId w:val="6"/>
        </w:numPr>
        <w:ind w:left="360"/>
        <w:rPr>
          <w:rFonts w:cs="Times"/>
        </w:rPr>
      </w:pPr>
      <w:r w:rsidRPr="008A13E6">
        <w:rPr>
          <w:rFonts w:cs="Times"/>
        </w:rPr>
        <w:t xml:space="preserve">Use Case #13 – </w:t>
      </w:r>
      <w:r w:rsidR="008A13E6" w:rsidRPr="008A13E6">
        <w:rPr>
          <w:rFonts w:cs="Times"/>
        </w:rPr>
        <w:t>User can enter notes about batch</w:t>
      </w:r>
    </w:p>
    <w:p w:rsidR="008A13E6" w:rsidRPr="008A13E6" w:rsidRDefault="008A13E6" w:rsidP="008A13E6">
      <w:pPr>
        <w:pStyle w:val="ListParagraph"/>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will need to click the “edit batch” link for an existing batch.  Users can then click the “add notes” link to add a note to that batch.</w:t>
      </w:r>
    </w:p>
    <w:p w:rsidR="00D248C8" w:rsidRPr="008A13E6" w:rsidRDefault="00D248C8" w:rsidP="00285461">
      <w:pPr>
        <w:pStyle w:val="Heading3"/>
        <w:numPr>
          <w:ilvl w:val="0"/>
          <w:numId w:val="6"/>
        </w:numPr>
        <w:ind w:left="360"/>
        <w:rPr>
          <w:rFonts w:cs="Times"/>
        </w:rPr>
      </w:pPr>
      <w:r w:rsidRPr="008A13E6">
        <w:rPr>
          <w:rFonts w:cs="Times"/>
        </w:rPr>
        <w:t xml:space="preserve">Use Case #14 – </w:t>
      </w:r>
      <w:r w:rsidR="008A13E6" w:rsidRPr="008A13E6">
        <w:rPr>
          <w:rFonts w:cs="Times"/>
        </w:rPr>
        <w:t>User can delete notes</w:t>
      </w:r>
    </w:p>
    <w:p w:rsidR="008A13E6" w:rsidRPr="008A13E6" w:rsidRDefault="008A13E6" w:rsidP="008A13E6">
      <w:pPr>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will need to click the “edit batch” link for an existing batch.  Users can then click the “delete notes” link to delete a note to that batch.</w:t>
      </w:r>
    </w:p>
    <w:p w:rsidR="00D248C8" w:rsidRPr="008A13E6" w:rsidRDefault="00D248C8" w:rsidP="00285461">
      <w:pPr>
        <w:pStyle w:val="Heading3"/>
        <w:numPr>
          <w:ilvl w:val="0"/>
          <w:numId w:val="6"/>
        </w:numPr>
        <w:ind w:left="360"/>
        <w:rPr>
          <w:rFonts w:cs="Times"/>
        </w:rPr>
      </w:pPr>
      <w:r w:rsidRPr="008A13E6">
        <w:rPr>
          <w:rFonts w:cs="Times"/>
        </w:rPr>
        <w:t xml:space="preserve">Use Case #15 – </w:t>
      </w:r>
      <w:r w:rsidR="008A13E6" w:rsidRPr="008A13E6">
        <w:rPr>
          <w:rFonts w:cs="Times"/>
        </w:rPr>
        <w:t>User can view all their batches</w:t>
      </w:r>
    </w:p>
    <w:p w:rsidR="008A13E6" w:rsidRPr="008A13E6" w:rsidRDefault="008A13E6" w:rsidP="008A13E6">
      <w:pPr>
        <w:spacing w:after="0"/>
        <w:ind w:left="720"/>
        <w:rPr>
          <w:rFonts w:ascii="Times" w:hAnsi="Times" w:cs="Times"/>
        </w:rPr>
      </w:pPr>
      <w:r w:rsidRPr="008A13E6">
        <w:rPr>
          <w:rFonts w:ascii="Times" w:hAnsi="Times" w:cs="Times"/>
        </w:rPr>
        <w:t xml:space="preserve">Users will need </w:t>
      </w:r>
      <w:proofErr w:type="gramStart"/>
      <w:r w:rsidRPr="008A13E6">
        <w:rPr>
          <w:rFonts w:ascii="Times" w:hAnsi="Times" w:cs="Times"/>
        </w:rPr>
        <w:t>to have an account and be logged in</w:t>
      </w:r>
      <w:proofErr w:type="gramEnd"/>
      <w:r w:rsidRPr="008A13E6">
        <w:rPr>
          <w:rFonts w:ascii="Times" w:hAnsi="Times" w:cs="Times"/>
        </w:rPr>
        <w:t>.  Users can then select the “view all batches” link to view a list of the following information for all saved batches:</w:t>
      </w:r>
    </w:p>
    <w:p w:rsidR="008A13E6" w:rsidRPr="008A13E6" w:rsidRDefault="008A13E6" w:rsidP="008A13E6">
      <w:pPr>
        <w:numPr>
          <w:ilvl w:val="1"/>
          <w:numId w:val="13"/>
        </w:numPr>
        <w:spacing w:after="0" w:line="240" w:lineRule="auto"/>
        <w:rPr>
          <w:rFonts w:ascii="Times" w:hAnsi="Times" w:cs="Times"/>
        </w:rPr>
      </w:pPr>
      <w:r w:rsidRPr="008A13E6">
        <w:rPr>
          <w:rFonts w:ascii="Times" w:hAnsi="Times" w:cs="Times"/>
        </w:rPr>
        <w:t>Date batch was entered</w:t>
      </w:r>
    </w:p>
    <w:p w:rsidR="008A13E6" w:rsidRPr="008A13E6" w:rsidRDefault="008A13E6" w:rsidP="008A13E6">
      <w:pPr>
        <w:numPr>
          <w:ilvl w:val="1"/>
          <w:numId w:val="13"/>
        </w:numPr>
        <w:spacing w:after="0" w:line="240" w:lineRule="auto"/>
        <w:rPr>
          <w:rFonts w:ascii="Times" w:hAnsi="Times" w:cs="Times"/>
        </w:rPr>
      </w:pPr>
      <w:r w:rsidRPr="008A13E6">
        <w:rPr>
          <w:rFonts w:ascii="Times" w:hAnsi="Times" w:cs="Times"/>
        </w:rPr>
        <w:t>batch name</w:t>
      </w:r>
    </w:p>
    <w:p w:rsidR="008A13E6" w:rsidRPr="008A13E6" w:rsidRDefault="008A13E6" w:rsidP="008A13E6">
      <w:pPr>
        <w:numPr>
          <w:ilvl w:val="1"/>
          <w:numId w:val="13"/>
        </w:numPr>
        <w:spacing w:after="0" w:line="240" w:lineRule="auto"/>
        <w:rPr>
          <w:rFonts w:ascii="Times" w:hAnsi="Times" w:cs="Times"/>
        </w:rPr>
      </w:pPr>
      <w:proofErr w:type="gramStart"/>
      <w:r w:rsidRPr="008A13E6">
        <w:rPr>
          <w:rFonts w:ascii="Times" w:hAnsi="Times" w:cs="Times"/>
        </w:rPr>
        <w:t>batch</w:t>
      </w:r>
      <w:proofErr w:type="gramEnd"/>
      <w:r w:rsidRPr="008A13E6">
        <w:rPr>
          <w:rFonts w:ascii="Times" w:hAnsi="Times" w:cs="Times"/>
        </w:rPr>
        <w:t xml:space="preserve"> type (Beer, wine, etc…)</w:t>
      </w:r>
    </w:p>
    <w:p w:rsidR="008A13E6" w:rsidRPr="008A13E6" w:rsidRDefault="008A13E6" w:rsidP="008A13E6">
      <w:pPr>
        <w:numPr>
          <w:ilvl w:val="1"/>
          <w:numId w:val="13"/>
        </w:numPr>
        <w:spacing w:after="0" w:line="240" w:lineRule="auto"/>
        <w:rPr>
          <w:rFonts w:ascii="Times" w:hAnsi="Times" w:cs="Times"/>
        </w:rPr>
      </w:pPr>
      <w:r w:rsidRPr="008A13E6">
        <w:rPr>
          <w:rFonts w:ascii="Times" w:hAnsi="Times" w:cs="Times"/>
        </w:rPr>
        <w:t>batch description</w:t>
      </w:r>
    </w:p>
    <w:p w:rsidR="00D248C8" w:rsidRPr="008A13E6" w:rsidRDefault="00D248C8" w:rsidP="00285461">
      <w:pPr>
        <w:pStyle w:val="Heading3"/>
        <w:numPr>
          <w:ilvl w:val="0"/>
          <w:numId w:val="6"/>
        </w:numPr>
        <w:ind w:left="360"/>
        <w:rPr>
          <w:rFonts w:cs="Times"/>
        </w:rPr>
      </w:pPr>
      <w:r w:rsidRPr="008A13E6">
        <w:rPr>
          <w:rFonts w:cs="Times"/>
        </w:rPr>
        <w:t xml:space="preserve">Use Case #16 – </w:t>
      </w:r>
      <w:r w:rsidR="008A13E6" w:rsidRPr="008A13E6">
        <w:rPr>
          <w:rFonts w:cs="Times"/>
        </w:rPr>
        <w:t>User can enter bottled data</w:t>
      </w:r>
    </w:p>
    <w:p w:rsidR="008A13E6" w:rsidRPr="008A13E6" w:rsidRDefault="008A13E6" w:rsidP="008A13E6">
      <w:pPr>
        <w:ind w:left="720"/>
        <w:rPr>
          <w:rFonts w:ascii="Times" w:hAnsi="Times" w:cs="Times"/>
        </w:rPr>
      </w:pPr>
      <w:r w:rsidRPr="008A13E6">
        <w:rPr>
          <w:rFonts w:ascii="Times" w:hAnsi="Times" w:cs="Times"/>
        </w:rPr>
        <w:t>When a bath has been completed, the user will create bottle information before adding it to their inventory</w:t>
      </w:r>
      <w:proofErr w:type="gramStart"/>
      <w:r w:rsidRPr="008A13E6">
        <w:rPr>
          <w:rFonts w:ascii="Times" w:hAnsi="Times" w:cs="Times"/>
        </w:rPr>
        <w:t xml:space="preserve">. </w:t>
      </w:r>
      <w:proofErr w:type="gramEnd"/>
      <w:r w:rsidRPr="008A13E6">
        <w:rPr>
          <w:rFonts w:ascii="Times" w:hAnsi="Times" w:cs="Times"/>
        </w:rPr>
        <w:t>This bottle data includes the number of bottles, volume of the bottle and bottling date</w:t>
      </w:r>
      <w:proofErr w:type="gramStart"/>
      <w:r w:rsidRPr="008A13E6">
        <w:rPr>
          <w:rFonts w:ascii="Times" w:hAnsi="Times" w:cs="Times"/>
        </w:rPr>
        <w:t xml:space="preserve">. </w:t>
      </w:r>
      <w:proofErr w:type="gramEnd"/>
      <w:r w:rsidRPr="008A13E6">
        <w:rPr>
          <w:rFonts w:ascii="Times" w:hAnsi="Times" w:cs="Times"/>
        </w:rPr>
        <w:t>The use can also set an alert to indicate when the bottles are ready for consumption.</w:t>
      </w:r>
    </w:p>
    <w:p w:rsidR="00D248C8" w:rsidRPr="008A13E6" w:rsidRDefault="00D248C8" w:rsidP="00285461">
      <w:pPr>
        <w:pStyle w:val="Heading3"/>
        <w:numPr>
          <w:ilvl w:val="0"/>
          <w:numId w:val="6"/>
        </w:numPr>
        <w:ind w:left="360"/>
        <w:rPr>
          <w:rFonts w:cs="Times"/>
        </w:rPr>
      </w:pPr>
      <w:r w:rsidRPr="008A13E6">
        <w:rPr>
          <w:rFonts w:cs="Times"/>
        </w:rPr>
        <w:t xml:space="preserve">Use Case #17 – </w:t>
      </w:r>
      <w:r w:rsidR="008A13E6" w:rsidRPr="008A13E6">
        <w:rPr>
          <w:rFonts w:cs="Times"/>
        </w:rPr>
        <w:t>User can delete bottle from inventory</w:t>
      </w:r>
    </w:p>
    <w:p w:rsidR="008A13E6" w:rsidRPr="008A13E6" w:rsidRDefault="008A13E6" w:rsidP="008A13E6">
      <w:pPr>
        <w:ind w:left="720"/>
        <w:rPr>
          <w:rFonts w:ascii="Times" w:hAnsi="Times" w:cs="Times"/>
        </w:rPr>
      </w:pPr>
      <w:r w:rsidRPr="008A13E6">
        <w:rPr>
          <w:rFonts w:ascii="Times" w:hAnsi="Times" w:cs="Times"/>
        </w:rPr>
        <w:t>As a the user consumes bottles(or perhaps breaks them), they will need to remove them from their inventory</w:t>
      </w:r>
      <w:proofErr w:type="gramStart"/>
      <w:r w:rsidRPr="008A13E6">
        <w:rPr>
          <w:rFonts w:ascii="Times" w:hAnsi="Times" w:cs="Times"/>
        </w:rPr>
        <w:t xml:space="preserve">. </w:t>
      </w:r>
      <w:proofErr w:type="gramEnd"/>
      <w:r w:rsidRPr="008A13E6">
        <w:rPr>
          <w:rFonts w:ascii="Times" w:hAnsi="Times" w:cs="Times"/>
        </w:rPr>
        <w:t>They will simply select which bottle they consumed</w:t>
      </w:r>
      <w:proofErr w:type="gramStart"/>
      <w:r w:rsidRPr="008A13E6">
        <w:rPr>
          <w:rFonts w:ascii="Times" w:hAnsi="Times" w:cs="Times"/>
        </w:rPr>
        <w:t xml:space="preserve">. </w:t>
      </w:r>
      <w:proofErr w:type="gramEnd"/>
      <w:r w:rsidRPr="008A13E6">
        <w:rPr>
          <w:rFonts w:ascii="Times" w:hAnsi="Times" w:cs="Times"/>
        </w:rPr>
        <w:t>The consumption date will be record.</w:t>
      </w:r>
    </w:p>
    <w:p w:rsidR="00D248C8" w:rsidRPr="009055B6" w:rsidRDefault="00D248C8" w:rsidP="00285461">
      <w:pPr>
        <w:pStyle w:val="Heading3"/>
        <w:numPr>
          <w:ilvl w:val="0"/>
          <w:numId w:val="6"/>
        </w:numPr>
        <w:ind w:left="360"/>
        <w:rPr>
          <w:rFonts w:cs="Times"/>
        </w:rPr>
      </w:pPr>
      <w:r w:rsidRPr="009055B6">
        <w:rPr>
          <w:rFonts w:cs="Times"/>
        </w:rPr>
        <w:lastRenderedPageBreak/>
        <w:t xml:space="preserve">Use Case #18 – </w:t>
      </w:r>
      <w:r w:rsidR="009055B6" w:rsidRPr="009055B6">
        <w:rPr>
          <w:rFonts w:cs="Times"/>
        </w:rPr>
        <w:t>Calculate alcohol percentage</w:t>
      </w:r>
    </w:p>
    <w:p w:rsidR="009055B6" w:rsidRPr="009055B6" w:rsidRDefault="009055B6" w:rsidP="009055B6">
      <w:pPr>
        <w:ind w:left="720"/>
        <w:rPr>
          <w:rFonts w:ascii="Times" w:hAnsi="Times" w:cs="Times"/>
        </w:rPr>
      </w:pPr>
      <w:r w:rsidRPr="009055B6">
        <w:rPr>
          <w:rFonts w:ascii="Times" w:hAnsi="Times" w:cs="Times"/>
        </w:rPr>
        <w:t xml:space="preserve">While working on a batch, the user may want to calculate the current alcohol by volume.  They will use their hydrometer to take a reading of the specific gravity and then add this measurement.  Based on the original gravity they input at the start of the batch, the ABV </w:t>
      </w:r>
      <w:proofErr w:type="gramStart"/>
      <w:r w:rsidRPr="009055B6">
        <w:rPr>
          <w:rFonts w:ascii="Times" w:hAnsi="Times" w:cs="Times"/>
        </w:rPr>
        <w:t>will</w:t>
      </w:r>
      <w:proofErr w:type="gramEnd"/>
      <w:r w:rsidRPr="009055B6">
        <w:rPr>
          <w:rFonts w:ascii="Times" w:hAnsi="Times" w:cs="Times"/>
        </w:rPr>
        <w:t xml:space="preserve"> be calculated and stored with the date.</w:t>
      </w:r>
    </w:p>
    <w:p w:rsidR="00D248C8" w:rsidRPr="009055B6" w:rsidRDefault="00D248C8" w:rsidP="00285461">
      <w:pPr>
        <w:pStyle w:val="Heading3"/>
        <w:numPr>
          <w:ilvl w:val="0"/>
          <w:numId w:val="6"/>
        </w:numPr>
        <w:ind w:left="360"/>
        <w:rPr>
          <w:rFonts w:cs="Times"/>
        </w:rPr>
      </w:pPr>
      <w:r w:rsidRPr="009055B6">
        <w:rPr>
          <w:rFonts w:cs="Times"/>
        </w:rPr>
        <w:t xml:space="preserve">Use Case #19 – </w:t>
      </w:r>
      <w:r w:rsidR="009055B6" w:rsidRPr="009055B6">
        <w:rPr>
          <w:rFonts w:cs="Times"/>
        </w:rPr>
        <w:t>Calculate sulfites in wine</w:t>
      </w:r>
    </w:p>
    <w:p w:rsidR="009055B6" w:rsidRPr="009055B6" w:rsidRDefault="009055B6" w:rsidP="009055B6">
      <w:pPr>
        <w:ind w:left="720"/>
        <w:rPr>
          <w:rFonts w:ascii="Times" w:hAnsi="Times" w:cs="Times"/>
        </w:rPr>
      </w:pPr>
      <w:r w:rsidRPr="009055B6">
        <w:rPr>
          <w:rFonts w:ascii="Times" w:hAnsi="Times" w:cs="Times"/>
        </w:rPr>
        <w:t>While working on a batch, the user may want to update the sulfite(SO2) information for the batch</w:t>
      </w:r>
      <w:proofErr w:type="gramStart"/>
      <w:r w:rsidRPr="009055B6">
        <w:rPr>
          <w:rFonts w:ascii="Times" w:hAnsi="Times" w:cs="Times"/>
        </w:rPr>
        <w:t xml:space="preserve">. </w:t>
      </w:r>
      <w:proofErr w:type="gramEnd"/>
      <w:r w:rsidRPr="009055B6">
        <w:rPr>
          <w:rFonts w:ascii="Times" w:hAnsi="Times" w:cs="Times"/>
        </w:rPr>
        <w:t xml:space="preserve">They will take a sulfite reading using measurement equipment and enter the read into </w:t>
      </w:r>
      <w:proofErr w:type="spellStart"/>
      <w:r w:rsidRPr="009055B6">
        <w:rPr>
          <w:rFonts w:ascii="Times" w:hAnsi="Times" w:cs="Times"/>
        </w:rPr>
        <w:t>they</w:t>
      </w:r>
      <w:proofErr w:type="spellEnd"/>
      <w:r w:rsidRPr="009055B6">
        <w:rPr>
          <w:rFonts w:ascii="Times" w:hAnsi="Times" w:cs="Times"/>
        </w:rPr>
        <w:t xml:space="preserve"> system</w:t>
      </w:r>
      <w:proofErr w:type="gramStart"/>
      <w:r w:rsidRPr="009055B6">
        <w:rPr>
          <w:rFonts w:ascii="Times" w:hAnsi="Times" w:cs="Times"/>
        </w:rPr>
        <w:t xml:space="preserve">. </w:t>
      </w:r>
      <w:proofErr w:type="gramEnd"/>
      <w:r w:rsidRPr="009055B6">
        <w:rPr>
          <w:rFonts w:ascii="Times" w:hAnsi="Times" w:cs="Times"/>
        </w:rPr>
        <w:t>The reading will be time stamped.</w:t>
      </w:r>
    </w:p>
    <w:p w:rsidR="00D248C8" w:rsidRPr="009055B6" w:rsidRDefault="00D248C8" w:rsidP="00285461">
      <w:pPr>
        <w:pStyle w:val="Heading3"/>
        <w:numPr>
          <w:ilvl w:val="0"/>
          <w:numId w:val="6"/>
        </w:numPr>
        <w:ind w:left="360"/>
        <w:rPr>
          <w:rFonts w:cs="Times"/>
        </w:rPr>
      </w:pPr>
      <w:r w:rsidRPr="009055B6">
        <w:rPr>
          <w:rFonts w:cs="Times"/>
        </w:rPr>
        <w:t xml:space="preserve">Use Case #20 – </w:t>
      </w:r>
      <w:r w:rsidR="009055B6" w:rsidRPr="009055B6">
        <w:rPr>
          <w:rFonts w:cs="Times"/>
        </w:rPr>
        <w:t>Calculate specific gravity based on temperature</w:t>
      </w:r>
    </w:p>
    <w:p w:rsidR="009055B6" w:rsidRPr="009055B6" w:rsidRDefault="009055B6" w:rsidP="009055B6">
      <w:pPr>
        <w:ind w:left="720"/>
        <w:rPr>
          <w:rFonts w:ascii="Times" w:hAnsi="Times" w:cs="Times"/>
        </w:rPr>
      </w:pPr>
      <w:r w:rsidRPr="009055B6">
        <w:rPr>
          <w:rFonts w:ascii="Times" w:hAnsi="Times" w:cs="Times"/>
        </w:rPr>
        <w:t>While updating a batch, the user may take a specific gravity reading and need to adjust it based on temperature of the batch</w:t>
      </w:r>
      <w:proofErr w:type="gramStart"/>
      <w:r w:rsidRPr="009055B6">
        <w:rPr>
          <w:rFonts w:ascii="Times" w:hAnsi="Times" w:cs="Times"/>
        </w:rPr>
        <w:t xml:space="preserve">. </w:t>
      </w:r>
      <w:proofErr w:type="gramEnd"/>
      <w:r w:rsidRPr="009055B6">
        <w:rPr>
          <w:rFonts w:ascii="Times" w:hAnsi="Times" w:cs="Times"/>
        </w:rPr>
        <w:t>They will enter the reading from their hydrometer and also the temperature of the batch</w:t>
      </w:r>
      <w:proofErr w:type="gramStart"/>
      <w:r w:rsidRPr="009055B6">
        <w:rPr>
          <w:rFonts w:ascii="Times" w:hAnsi="Times" w:cs="Times"/>
        </w:rPr>
        <w:t xml:space="preserve">. </w:t>
      </w:r>
      <w:proofErr w:type="gramEnd"/>
      <w:r w:rsidRPr="009055B6">
        <w:rPr>
          <w:rFonts w:ascii="Times" w:hAnsi="Times" w:cs="Times"/>
        </w:rPr>
        <w:t>The system will then adjust the reading based on the temperature and store the adjusted value with a timestamp.</w:t>
      </w:r>
    </w:p>
    <w:p w:rsidR="00D248C8" w:rsidRPr="009055B6" w:rsidRDefault="00D248C8" w:rsidP="00285461">
      <w:pPr>
        <w:pStyle w:val="Heading3"/>
        <w:numPr>
          <w:ilvl w:val="0"/>
          <w:numId w:val="6"/>
        </w:numPr>
        <w:ind w:left="360"/>
        <w:rPr>
          <w:rFonts w:cs="Times"/>
        </w:rPr>
      </w:pPr>
      <w:r w:rsidRPr="009055B6">
        <w:rPr>
          <w:rFonts w:cs="Times"/>
        </w:rPr>
        <w:t xml:space="preserve">Use Case #21 – </w:t>
      </w:r>
      <w:r w:rsidR="009055B6" w:rsidRPr="009055B6">
        <w:rPr>
          <w:rFonts w:cs="Times"/>
        </w:rPr>
        <w:t xml:space="preserve">Update a batch with new measurements and reading, SG, acidity, </w:t>
      </w:r>
      <w:proofErr w:type="spellStart"/>
      <w:r w:rsidR="009055B6" w:rsidRPr="009055B6">
        <w:rPr>
          <w:rFonts w:cs="Times"/>
        </w:rPr>
        <w:t>ext</w:t>
      </w:r>
      <w:proofErr w:type="spellEnd"/>
    </w:p>
    <w:p w:rsidR="009055B6" w:rsidRPr="009055B6" w:rsidRDefault="009055B6" w:rsidP="009055B6">
      <w:pPr>
        <w:ind w:left="720"/>
        <w:rPr>
          <w:rFonts w:ascii="Times" w:hAnsi="Times" w:cs="Times"/>
        </w:rPr>
      </w:pPr>
      <w:r w:rsidRPr="009055B6">
        <w:rPr>
          <w:rFonts w:ascii="Times" w:hAnsi="Times" w:cs="Times"/>
        </w:rPr>
        <w:t>The user has taken new measurements and wants to add them to their batch</w:t>
      </w:r>
      <w:proofErr w:type="gramStart"/>
      <w:r w:rsidRPr="009055B6">
        <w:rPr>
          <w:rFonts w:ascii="Times" w:hAnsi="Times" w:cs="Times"/>
        </w:rPr>
        <w:t xml:space="preserve">. </w:t>
      </w:r>
      <w:proofErr w:type="gramEnd"/>
      <w:r w:rsidRPr="009055B6">
        <w:rPr>
          <w:rFonts w:ascii="Times" w:hAnsi="Times" w:cs="Times"/>
        </w:rPr>
        <w:t>They will select the batch in the system and then choose update</w:t>
      </w:r>
      <w:proofErr w:type="gramStart"/>
      <w:r w:rsidRPr="009055B6">
        <w:rPr>
          <w:rFonts w:ascii="Times" w:hAnsi="Times" w:cs="Times"/>
        </w:rPr>
        <w:t xml:space="preserve">. </w:t>
      </w:r>
      <w:proofErr w:type="gramEnd"/>
      <w:r w:rsidRPr="009055B6">
        <w:rPr>
          <w:rFonts w:ascii="Times" w:hAnsi="Times" w:cs="Times"/>
        </w:rPr>
        <w:t>From here, they will choose to add a measurement</w:t>
      </w:r>
      <w:proofErr w:type="gramStart"/>
      <w:r w:rsidRPr="009055B6">
        <w:rPr>
          <w:rFonts w:ascii="Times" w:hAnsi="Times" w:cs="Times"/>
        </w:rPr>
        <w:t xml:space="preserve">. </w:t>
      </w:r>
      <w:proofErr w:type="gramEnd"/>
      <w:r w:rsidRPr="009055B6">
        <w:rPr>
          <w:rFonts w:ascii="Times" w:hAnsi="Times" w:cs="Times"/>
        </w:rPr>
        <w:t>They will select the type of measurement and enter the value</w:t>
      </w:r>
      <w:proofErr w:type="gramStart"/>
      <w:r w:rsidRPr="009055B6">
        <w:rPr>
          <w:rFonts w:ascii="Times" w:hAnsi="Times" w:cs="Times"/>
        </w:rPr>
        <w:t xml:space="preserve">. </w:t>
      </w:r>
      <w:proofErr w:type="gramEnd"/>
      <w:r w:rsidRPr="009055B6">
        <w:rPr>
          <w:rFonts w:ascii="Times" w:hAnsi="Times" w:cs="Times"/>
        </w:rPr>
        <w:t>The system will record the measurement with a timestamp.</w:t>
      </w:r>
    </w:p>
    <w:p w:rsidR="009055B6" w:rsidRPr="009055B6" w:rsidRDefault="009055B6" w:rsidP="009055B6">
      <w:pPr>
        <w:pStyle w:val="Heading3"/>
        <w:numPr>
          <w:ilvl w:val="0"/>
          <w:numId w:val="6"/>
        </w:numPr>
        <w:ind w:left="360"/>
        <w:rPr>
          <w:rFonts w:cs="Times"/>
        </w:rPr>
      </w:pPr>
      <w:r w:rsidRPr="009055B6">
        <w:rPr>
          <w:rFonts w:cs="Times"/>
        </w:rPr>
        <w:t xml:space="preserve">Use Case #22 – View trends of measurements over time, </w:t>
      </w:r>
      <w:proofErr w:type="gramStart"/>
      <w:r w:rsidRPr="009055B6">
        <w:rPr>
          <w:rFonts w:cs="Times"/>
        </w:rPr>
        <w:t>ex:</w:t>
      </w:r>
      <w:proofErr w:type="gramEnd"/>
      <w:r w:rsidRPr="009055B6">
        <w:rPr>
          <w:rFonts w:cs="Times"/>
        </w:rPr>
        <w:t xml:space="preserve"> how is acidity changing?</w:t>
      </w:r>
    </w:p>
    <w:p w:rsidR="009055B6" w:rsidRPr="009055B6" w:rsidRDefault="009055B6" w:rsidP="009055B6">
      <w:pPr>
        <w:ind w:left="720"/>
        <w:rPr>
          <w:rFonts w:ascii="Times" w:hAnsi="Times" w:cs="Times"/>
        </w:rPr>
      </w:pPr>
      <w:r w:rsidRPr="009055B6">
        <w:rPr>
          <w:rFonts w:ascii="Times" w:hAnsi="Times" w:cs="Times"/>
        </w:rPr>
        <w:t>The user may want to see how various measurements have been changing over time</w:t>
      </w:r>
      <w:proofErr w:type="gramStart"/>
      <w:r w:rsidRPr="009055B6">
        <w:rPr>
          <w:rFonts w:ascii="Times" w:hAnsi="Times" w:cs="Times"/>
        </w:rPr>
        <w:t xml:space="preserve">. </w:t>
      </w:r>
      <w:proofErr w:type="gramEnd"/>
      <w:r w:rsidRPr="009055B6">
        <w:rPr>
          <w:rFonts w:ascii="Times" w:hAnsi="Times" w:cs="Times"/>
        </w:rPr>
        <w:t>They will select a batch and then select view</w:t>
      </w:r>
      <w:proofErr w:type="gramStart"/>
      <w:r w:rsidRPr="009055B6">
        <w:rPr>
          <w:rFonts w:ascii="Times" w:hAnsi="Times" w:cs="Times"/>
        </w:rPr>
        <w:t xml:space="preserve">. </w:t>
      </w:r>
      <w:proofErr w:type="gramEnd"/>
      <w:r w:rsidRPr="009055B6">
        <w:rPr>
          <w:rFonts w:ascii="Times" w:hAnsi="Times" w:cs="Times"/>
        </w:rPr>
        <w:t>From here, they will choose measurements and will be shown a table or graph of how the measurements have been changing over time</w:t>
      </w:r>
      <w:proofErr w:type="gramStart"/>
      <w:r w:rsidRPr="009055B6">
        <w:rPr>
          <w:rFonts w:ascii="Times" w:hAnsi="Times" w:cs="Times"/>
        </w:rPr>
        <w:t xml:space="preserve">. </w:t>
      </w:r>
      <w:proofErr w:type="gramEnd"/>
      <w:r w:rsidRPr="009055B6">
        <w:rPr>
          <w:rFonts w:ascii="Times" w:hAnsi="Times" w:cs="Times"/>
        </w:rPr>
        <w:t>This will allow them to see how the batch is progressing and spot any negative trends.</w:t>
      </w:r>
    </w:p>
    <w:p w:rsidR="009055B6" w:rsidRPr="009055B6" w:rsidRDefault="009055B6" w:rsidP="009055B6">
      <w:pPr>
        <w:pStyle w:val="Heading3"/>
        <w:numPr>
          <w:ilvl w:val="0"/>
          <w:numId w:val="6"/>
        </w:numPr>
        <w:ind w:left="360"/>
        <w:rPr>
          <w:rFonts w:cs="Times"/>
        </w:rPr>
      </w:pPr>
      <w:r w:rsidRPr="009055B6">
        <w:rPr>
          <w:rFonts w:cs="Times"/>
        </w:rPr>
        <w:t xml:space="preserve">Use Case #23 – Add actions to a batch, for example when they racked, bottled, filtered </w:t>
      </w:r>
      <w:proofErr w:type="spellStart"/>
      <w:proofErr w:type="gramStart"/>
      <w:r w:rsidRPr="009055B6">
        <w:rPr>
          <w:rFonts w:cs="Times"/>
        </w:rPr>
        <w:t>ect</w:t>
      </w:r>
      <w:proofErr w:type="spellEnd"/>
      <w:proofErr w:type="gramEnd"/>
      <w:r w:rsidRPr="009055B6">
        <w:rPr>
          <w:rFonts w:cs="Times"/>
        </w:rPr>
        <w:t>.</w:t>
      </w:r>
    </w:p>
    <w:p w:rsidR="009055B6" w:rsidRPr="009055B6" w:rsidRDefault="009055B6" w:rsidP="009055B6">
      <w:pPr>
        <w:ind w:left="720"/>
        <w:rPr>
          <w:rFonts w:ascii="Times" w:hAnsi="Times" w:cs="Times"/>
        </w:rPr>
      </w:pPr>
      <w:r w:rsidRPr="009055B6">
        <w:rPr>
          <w:rFonts w:ascii="Times" w:hAnsi="Times" w:cs="Times"/>
        </w:rPr>
        <w:t>While working on a batch, the user will need to record what actions they have performed</w:t>
      </w:r>
      <w:proofErr w:type="gramStart"/>
      <w:r w:rsidRPr="009055B6">
        <w:rPr>
          <w:rFonts w:ascii="Times" w:hAnsi="Times" w:cs="Times"/>
        </w:rPr>
        <w:t xml:space="preserve">. </w:t>
      </w:r>
      <w:proofErr w:type="gramEnd"/>
      <w:r w:rsidRPr="009055B6">
        <w:rPr>
          <w:rFonts w:ascii="Times" w:hAnsi="Times" w:cs="Times"/>
        </w:rPr>
        <w:t>They will select the batch and then choose update</w:t>
      </w:r>
      <w:proofErr w:type="gramStart"/>
      <w:r w:rsidRPr="009055B6">
        <w:rPr>
          <w:rFonts w:ascii="Times" w:hAnsi="Times" w:cs="Times"/>
        </w:rPr>
        <w:t xml:space="preserve">. </w:t>
      </w:r>
      <w:proofErr w:type="gramEnd"/>
      <w:r w:rsidRPr="009055B6">
        <w:rPr>
          <w:rFonts w:ascii="Times" w:hAnsi="Times" w:cs="Times"/>
        </w:rPr>
        <w:t>From here, they will choose the action performed and add notes</w:t>
      </w:r>
      <w:proofErr w:type="gramStart"/>
      <w:r w:rsidRPr="009055B6">
        <w:rPr>
          <w:rFonts w:ascii="Times" w:hAnsi="Times" w:cs="Times"/>
        </w:rPr>
        <w:t xml:space="preserve">. </w:t>
      </w:r>
      <w:proofErr w:type="gramEnd"/>
      <w:r w:rsidRPr="009055B6">
        <w:rPr>
          <w:rFonts w:ascii="Times" w:hAnsi="Times" w:cs="Times"/>
        </w:rPr>
        <w:t>The action will be record by the system along with a timestamp.</w:t>
      </w:r>
    </w:p>
    <w:p w:rsidR="009055B6" w:rsidRPr="009055B6" w:rsidRDefault="009055B6" w:rsidP="009055B6">
      <w:pPr>
        <w:pStyle w:val="Heading3"/>
        <w:numPr>
          <w:ilvl w:val="0"/>
          <w:numId w:val="6"/>
        </w:numPr>
        <w:ind w:left="360"/>
        <w:rPr>
          <w:rFonts w:cs="Times"/>
        </w:rPr>
      </w:pPr>
      <w:r w:rsidRPr="009055B6">
        <w:rPr>
          <w:rFonts w:cs="Times"/>
        </w:rPr>
        <w:t>Use Case #24 – View actions performed on a batch</w:t>
      </w:r>
    </w:p>
    <w:p w:rsidR="009055B6" w:rsidRPr="009055B6" w:rsidRDefault="009055B6" w:rsidP="009055B6">
      <w:pPr>
        <w:ind w:left="720"/>
        <w:rPr>
          <w:rFonts w:ascii="Times" w:hAnsi="Times" w:cs="Times"/>
        </w:rPr>
      </w:pPr>
      <w:r w:rsidRPr="009055B6">
        <w:rPr>
          <w:rFonts w:ascii="Times" w:hAnsi="Times" w:cs="Times"/>
        </w:rPr>
        <w:t>The user may want to look up what actions they have performed on a batch and when</w:t>
      </w:r>
      <w:proofErr w:type="gramStart"/>
      <w:r w:rsidRPr="009055B6">
        <w:rPr>
          <w:rFonts w:ascii="Times" w:hAnsi="Times" w:cs="Times"/>
        </w:rPr>
        <w:t xml:space="preserve">. </w:t>
      </w:r>
      <w:proofErr w:type="gramEnd"/>
      <w:r w:rsidRPr="009055B6">
        <w:rPr>
          <w:rFonts w:ascii="Times" w:hAnsi="Times" w:cs="Times"/>
        </w:rPr>
        <w:t>They will select the batch and then choose view</w:t>
      </w:r>
      <w:proofErr w:type="gramStart"/>
      <w:r w:rsidRPr="009055B6">
        <w:rPr>
          <w:rFonts w:ascii="Times" w:hAnsi="Times" w:cs="Times"/>
        </w:rPr>
        <w:t xml:space="preserve">. </w:t>
      </w:r>
      <w:proofErr w:type="gramEnd"/>
      <w:r w:rsidRPr="009055B6">
        <w:rPr>
          <w:rFonts w:ascii="Times" w:hAnsi="Times" w:cs="Times"/>
        </w:rPr>
        <w:t>From here, they will choose to view the action history of the batch</w:t>
      </w:r>
      <w:proofErr w:type="gramStart"/>
      <w:r w:rsidRPr="009055B6">
        <w:rPr>
          <w:rFonts w:ascii="Times" w:hAnsi="Times" w:cs="Times"/>
        </w:rPr>
        <w:t xml:space="preserve">. </w:t>
      </w:r>
      <w:proofErr w:type="gramEnd"/>
      <w:r w:rsidRPr="009055B6">
        <w:rPr>
          <w:rFonts w:ascii="Times" w:hAnsi="Times" w:cs="Times"/>
        </w:rPr>
        <w:t>Each action will be displayed in chronological order along with any notes.</w:t>
      </w:r>
    </w:p>
    <w:p w:rsidR="009055B6" w:rsidRPr="00AB1883" w:rsidRDefault="009055B6" w:rsidP="009055B6">
      <w:pPr>
        <w:pStyle w:val="Heading3"/>
        <w:numPr>
          <w:ilvl w:val="0"/>
          <w:numId w:val="6"/>
        </w:numPr>
        <w:ind w:left="360"/>
        <w:rPr>
          <w:rFonts w:cs="Times"/>
        </w:rPr>
      </w:pPr>
      <w:r w:rsidRPr="00AB1883">
        <w:rPr>
          <w:rFonts w:cs="Times"/>
        </w:rPr>
        <w:lastRenderedPageBreak/>
        <w:t>Use Case #25 – User can delete batch</w:t>
      </w:r>
    </w:p>
    <w:p w:rsidR="009055B6" w:rsidRPr="00AB1883" w:rsidRDefault="009055B6" w:rsidP="009055B6">
      <w:pPr>
        <w:ind w:left="720"/>
        <w:rPr>
          <w:rFonts w:ascii="Times" w:hAnsi="Times" w:cs="Times"/>
        </w:rPr>
      </w:pPr>
      <w:r w:rsidRPr="00AB1883">
        <w:rPr>
          <w:rFonts w:ascii="Times" w:hAnsi="Times" w:cs="Times"/>
        </w:rPr>
        <w:t>When a user is done with a batch and no longer wants the batch to exist, the user will select to delete the batch</w:t>
      </w:r>
      <w:proofErr w:type="gramStart"/>
      <w:r w:rsidRPr="00AB1883">
        <w:rPr>
          <w:rFonts w:ascii="Times" w:hAnsi="Times" w:cs="Times"/>
        </w:rPr>
        <w:t>. Next</w:t>
      </w:r>
      <w:proofErr w:type="gramEnd"/>
      <w:r w:rsidRPr="00AB1883">
        <w:rPr>
          <w:rFonts w:ascii="Times" w:hAnsi="Times" w:cs="Times"/>
        </w:rPr>
        <w:t xml:space="preserve"> the system will confirm that the user does in fact want to delete the batch, via a pop-up confirmation box, and the user will confirm.</w:t>
      </w:r>
    </w:p>
    <w:p w:rsidR="009055B6" w:rsidRPr="00AB1883" w:rsidRDefault="009055B6" w:rsidP="009055B6">
      <w:pPr>
        <w:pStyle w:val="Heading3"/>
        <w:numPr>
          <w:ilvl w:val="0"/>
          <w:numId w:val="6"/>
        </w:numPr>
        <w:ind w:left="360"/>
        <w:rPr>
          <w:rFonts w:cs="Times"/>
        </w:rPr>
      </w:pPr>
      <w:r w:rsidRPr="00AB1883">
        <w:rPr>
          <w:rFonts w:cs="Times"/>
        </w:rPr>
        <w:t>Use Case #26 – User can add any ingredients to a batch</w:t>
      </w:r>
    </w:p>
    <w:p w:rsidR="009055B6" w:rsidRPr="00AB1883" w:rsidRDefault="009055B6" w:rsidP="00AB1883">
      <w:pPr>
        <w:spacing w:after="0"/>
        <w:ind w:left="720"/>
        <w:rPr>
          <w:rFonts w:ascii="Times" w:hAnsi="Times" w:cs="Times"/>
        </w:rPr>
      </w:pPr>
      <w:r w:rsidRPr="00AB1883">
        <w:rPr>
          <w:rFonts w:ascii="Times" w:hAnsi="Times" w:cs="Times"/>
        </w:rPr>
        <w:t>A user will add many ingredients to a batch</w:t>
      </w:r>
      <w:proofErr w:type="gramStart"/>
      <w:r w:rsidRPr="00AB1883">
        <w:rPr>
          <w:rFonts w:ascii="Times" w:hAnsi="Times" w:cs="Times"/>
        </w:rPr>
        <w:t xml:space="preserve">. </w:t>
      </w:r>
      <w:proofErr w:type="gramEnd"/>
      <w:r w:rsidRPr="00AB1883">
        <w:rPr>
          <w:rFonts w:ascii="Times" w:hAnsi="Times" w:cs="Times"/>
        </w:rPr>
        <w:t>For every ingredient, there will be specific attributes the users will add</w:t>
      </w:r>
      <w:proofErr w:type="gramStart"/>
      <w:r w:rsidRPr="00AB1883">
        <w:rPr>
          <w:rFonts w:ascii="Times" w:hAnsi="Times" w:cs="Times"/>
        </w:rPr>
        <w:t xml:space="preserve">. </w:t>
      </w:r>
      <w:proofErr w:type="gramEnd"/>
      <w:r w:rsidRPr="00AB1883">
        <w:rPr>
          <w:rFonts w:ascii="Times" w:hAnsi="Times" w:cs="Times"/>
        </w:rPr>
        <w:t>Examples of what would be required for each ingredient include:</w:t>
      </w:r>
    </w:p>
    <w:p w:rsidR="009055B6" w:rsidRPr="00AB1883" w:rsidRDefault="009055B6" w:rsidP="00AB1883">
      <w:pPr>
        <w:pStyle w:val="ListParagraph"/>
        <w:numPr>
          <w:ilvl w:val="0"/>
          <w:numId w:val="21"/>
        </w:numPr>
        <w:spacing w:after="0" w:line="240" w:lineRule="auto"/>
        <w:rPr>
          <w:rFonts w:ascii="Times" w:hAnsi="Times" w:cs="Times"/>
        </w:rPr>
      </w:pPr>
      <w:r w:rsidRPr="00AB1883">
        <w:rPr>
          <w:rFonts w:ascii="Times" w:hAnsi="Times" w:cs="Times"/>
        </w:rPr>
        <w:t>Name</w:t>
      </w:r>
    </w:p>
    <w:p w:rsidR="009055B6" w:rsidRPr="00AB1883" w:rsidRDefault="009055B6" w:rsidP="00AB1883">
      <w:pPr>
        <w:pStyle w:val="ListParagraph"/>
        <w:numPr>
          <w:ilvl w:val="0"/>
          <w:numId w:val="21"/>
        </w:numPr>
        <w:spacing w:after="0" w:line="240" w:lineRule="auto"/>
        <w:rPr>
          <w:rFonts w:ascii="Times" w:hAnsi="Times" w:cs="Times"/>
        </w:rPr>
      </w:pPr>
      <w:r w:rsidRPr="00AB1883">
        <w:rPr>
          <w:rFonts w:ascii="Times" w:hAnsi="Times" w:cs="Times"/>
        </w:rPr>
        <w:t>Type</w:t>
      </w:r>
    </w:p>
    <w:p w:rsidR="009055B6" w:rsidRPr="00AB1883" w:rsidRDefault="009055B6" w:rsidP="00AB1883">
      <w:pPr>
        <w:pStyle w:val="ListParagraph"/>
        <w:numPr>
          <w:ilvl w:val="0"/>
          <w:numId w:val="21"/>
        </w:numPr>
        <w:spacing w:after="0" w:line="240" w:lineRule="auto"/>
        <w:rPr>
          <w:rFonts w:ascii="Times" w:hAnsi="Times" w:cs="Times"/>
        </w:rPr>
      </w:pPr>
      <w:r w:rsidRPr="00AB1883">
        <w:rPr>
          <w:rFonts w:ascii="Times" w:hAnsi="Times" w:cs="Times"/>
        </w:rPr>
        <w:t>Quantity</w:t>
      </w:r>
    </w:p>
    <w:p w:rsidR="009055B6" w:rsidRPr="00AB1883" w:rsidRDefault="009055B6" w:rsidP="00AB1883">
      <w:pPr>
        <w:pStyle w:val="ListParagraph"/>
        <w:numPr>
          <w:ilvl w:val="0"/>
          <w:numId w:val="21"/>
        </w:numPr>
        <w:spacing w:after="0" w:line="240" w:lineRule="auto"/>
        <w:rPr>
          <w:rFonts w:ascii="Times" w:hAnsi="Times" w:cs="Times"/>
        </w:rPr>
      </w:pPr>
      <w:r w:rsidRPr="00AB1883">
        <w:rPr>
          <w:rFonts w:ascii="Times" w:hAnsi="Times" w:cs="Times"/>
        </w:rPr>
        <w:t>Supplier</w:t>
      </w:r>
    </w:p>
    <w:p w:rsidR="009055B6" w:rsidRPr="00AB1883" w:rsidRDefault="009055B6" w:rsidP="00AB1883">
      <w:pPr>
        <w:pStyle w:val="ListParagraph"/>
        <w:numPr>
          <w:ilvl w:val="0"/>
          <w:numId w:val="21"/>
        </w:numPr>
        <w:spacing w:after="0" w:line="240" w:lineRule="auto"/>
        <w:rPr>
          <w:rFonts w:ascii="Times" w:hAnsi="Times" w:cs="Times"/>
        </w:rPr>
      </w:pPr>
      <w:r w:rsidRPr="00AB1883">
        <w:rPr>
          <w:rFonts w:ascii="Times" w:hAnsi="Times" w:cs="Times"/>
        </w:rPr>
        <w:t>Notes</w:t>
      </w:r>
    </w:p>
    <w:p w:rsidR="009055B6" w:rsidRPr="00AB1883" w:rsidRDefault="009055B6" w:rsidP="00AB1883">
      <w:pPr>
        <w:pStyle w:val="Heading3"/>
        <w:ind w:left="720"/>
        <w:rPr>
          <w:rFonts w:cs="Times"/>
          <w:b w:val="0"/>
          <w:sz w:val="22"/>
          <w:szCs w:val="22"/>
        </w:rPr>
      </w:pPr>
      <w:r w:rsidRPr="00AB1883">
        <w:rPr>
          <w:rFonts w:cs="Times"/>
          <w:b w:val="0"/>
          <w:sz w:val="22"/>
          <w:szCs w:val="22"/>
        </w:rPr>
        <w:t>Once the ingredient attributes have been input, the user saves the ingredient and its attributes</w:t>
      </w:r>
    </w:p>
    <w:p w:rsidR="009055B6" w:rsidRPr="00AB1883" w:rsidRDefault="009055B6" w:rsidP="009055B6">
      <w:pPr>
        <w:pStyle w:val="Heading3"/>
        <w:numPr>
          <w:ilvl w:val="0"/>
          <w:numId w:val="6"/>
        </w:numPr>
        <w:ind w:left="360"/>
        <w:rPr>
          <w:rFonts w:cs="Times"/>
        </w:rPr>
      </w:pPr>
      <w:r w:rsidRPr="00AB1883">
        <w:rPr>
          <w:rFonts w:cs="Times"/>
        </w:rPr>
        <w:t>Use Case #27 – User can remove ingredients from a batch</w:t>
      </w:r>
    </w:p>
    <w:p w:rsidR="009055B6" w:rsidRPr="00AB1883" w:rsidRDefault="009055B6" w:rsidP="00AB1883">
      <w:pPr>
        <w:ind w:left="720"/>
        <w:rPr>
          <w:rFonts w:ascii="Times" w:hAnsi="Times" w:cs="Times"/>
        </w:rPr>
      </w:pPr>
      <w:r w:rsidRPr="00AB1883">
        <w:rPr>
          <w:rFonts w:ascii="Times" w:hAnsi="Times" w:cs="Times"/>
        </w:rPr>
        <w:t>When a user no longer wants certain ingredients in a batch, they have the ability to delete specific ingredients from the batch</w:t>
      </w:r>
      <w:proofErr w:type="gramStart"/>
      <w:r w:rsidRPr="00AB1883">
        <w:rPr>
          <w:rFonts w:ascii="Times" w:hAnsi="Times" w:cs="Times"/>
        </w:rPr>
        <w:t xml:space="preserve">. </w:t>
      </w:r>
      <w:proofErr w:type="gramEnd"/>
      <w:r w:rsidRPr="00AB1883">
        <w:rPr>
          <w:rFonts w:ascii="Times" w:hAnsi="Times" w:cs="Times"/>
        </w:rPr>
        <w:t>They check the ingredients they want to remove and then click the remove ingredients button</w:t>
      </w:r>
      <w:proofErr w:type="gramStart"/>
      <w:r w:rsidRPr="00AB1883">
        <w:rPr>
          <w:rFonts w:ascii="Times" w:hAnsi="Times" w:cs="Times"/>
        </w:rPr>
        <w:t xml:space="preserve">. </w:t>
      </w:r>
      <w:proofErr w:type="gramEnd"/>
      <w:r w:rsidRPr="00AB1883">
        <w:rPr>
          <w:rFonts w:ascii="Times" w:hAnsi="Times" w:cs="Times"/>
        </w:rPr>
        <w:t>Next the system displays a confirmation box, via a pop-up, asking the user if they are sure they want to remove the ingredients</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9055B6" w:rsidRPr="00AB1883" w:rsidRDefault="009055B6" w:rsidP="009055B6">
      <w:pPr>
        <w:pStyle w:val="Heading3"/>
        <w:numPr>
          <w:ilvl w:val="0"/>
          <w:numId w:val="6"/>
        </w:numPr>
        <w:ind w:left="360"/>
        <w:rPr>
          <w:rFonts w:cs="Times"/>
        </w:rPr>
      </w:pPr>
      <w:r w:rsidRPr="00AB1883">
        <w:rPr>
          <w:rFonts w:cs="Times"/>
        </w:rPr>
        <w:t>Use Case #28 – User can view their inventory</w:t>
      </w:r>
    </w:p>
    <w:p w:rsidR="009055B6" w:rsidRPr="00AB1883" w:rsidRDefault="009055B6" w:rsidP="00AB1883">
      <w:pPr>
        <w:pStyle w:val="ListParagraph"/>
        <w:contextualSpacing w:val="0"/>
        <w:rPr>
          <w:rFonts w:ascii="Times" w:hAnsi="Times" w:cs="Times"/>
        </w:rPr>
      </w:pPr>
      <w:r w:rsidRPr="00AB1883">
        <w:rPr>
          <w:rFonts w:ascii="Times" w:hAnsi="Times" w:cs="Times"/>
        </w:rPr>
        <w:t xml:space="preserve">User can inventory amount and type (ex. 12 bottles, 4 gallons) </w:t>
      </w:r>
    </w:p>
    <w:p w:rsidR="009055B6" w:rsidRPr="00AB1883" w:rsidRDefault="009055B6" w:rsidP="009055B6">
      <w:pPr>
        <w:pStyle w:val="ListParagraph"/>
        <w:rPr>
          <w:rFonts w:ascii="Times" w:hAnsi="Times" w:cs="Times"/>
        </w:rPr>
      </w:pPr>
      <w:r w:rsidRPr="00AB1883">
        <w:rPr>
          <w:rFonts w:ascii="Times" w:hAnsi="Times" w:cs="Times"/>
        </w:rPr>
        <w:t>A user selects to view their inventory</w:t>
      </w:r>
      <w:proofErr w:type="gramStart"/>
      <w:r w:rsidRPr="00AB1883">
        <w:rPr>
          <w:rFonts w:ascii="Times" w:hAnsi="Times" w:cs="Times"/>
        </w:rPr>
        <w:t xml:space="preserve">. </w:t>
      </w:r>
      <w:proofErr w:type="gramEnd"/>
      <w:r w:rsidRPr="00AB1883">
        <w:rPr>
          <w:rFonts w:ascii="Times" w:hAnsi="Times" w:cs="Times"/>
        </w:rPr>
        <w:t>Upon the selection of the view inventory page, the inventory displays and the user can see the various items in their inventory</w:t>
      </w:r>
      <w:proofErr w:type="gramStart"/>
      <w:r w:rsidRPr="00AB1883">
        <w:rPr>
          <w:rFonts w:ascii="Times" w:hAnsi="Times" w:cs="Times"/>
        </w:rPr>
        <w:t xml:space="preserve">. </w:t>
      </w:r>
      <w:proofErr w:type="gramEnd"/>
      <w:r w:rsidRPr="00AB1883">
        <w:rPr>
          <w:rFonts w:ascii="Times" w:hAnsi="Times" w:cs="Times"/>
        </w:rPr>
        <w:t xml:space="preserve">This will help the user decide </w:t>
      </w:r>
      <w:proofErr w:type="gramStart"/>
      <w:r w:rsidRPr="00AB1883">
        <w:rPr>
          <w:rFonts w:ascii="Times" w:hAnsi="Times" w:cs="Times"/>
        </w:rPr>
        <w:t>whether or not</w:t>
      </w:r>
      <w:proofErr w:type="gramEnd"/>
      <w:r w:rsidRPr="00AB1883">
        <w:rPr>
          <w:rFonts w:ascii="Times" w:hAnsi="Times" w:cs="Times"/>
        </w:rPr>
        <w:t xml:space="preserve"> they have too many or too few ingredients.</w:t>
      </w:r>
    </w:p>
    <w:p w:rsidR="009055B6" w:rsidRPr="00AB1883" w:rsidRDefault="009055B6" w:rsidP="009055B6">
      <w:pPr>
        <w:pStyle w:val="Heading3"/>
        <w:numPr>
          <w:ilvl w:val="0"/>
          <w:numId w:val="6"/>
        </w:numPr>
        <w:ind w:left="360"/>
        <w:rPr>
          <w:rFonts w:cs="Times"/>
        </w:rPr>
      </w:pPr>
      <w:r w:rsidRPr="00AB1883">
        <w:rPr>
          <w:rFonts w:cs="Times"/>
        </w:rPr>
        <w:t>Use Case #29 –</w:t>
      </w:r>
      <w:r w:rsidR="00C12748" w:rsidRPr="00AB1883">
        <w:rPr>
          <w:rFonts w:cs="Times"/>
        </w:rPr>
        <w:t xml:space="preserve"> Add recipes</w:t>
      </w:r>
    </w:p>
    <w:p w:rsidR="00C12748" w:rsidRPr="00AB1883" w:rsidRDefault="00C12748" w:rsidP="00AB1883">
      <w:pPr>
        <w:ind w:left="720"/>
        <w:rPr>
          <w:rFonts w:ascii="Times" w:hAnsi="Times" w:cs="Times"/>
        </w:rPr>
      </w:pPr>
      <w:r w:rsidRPr="00AB1883">
        <w:rPr>
          <w:rFonts w:ascii="Times" w:hAnsi="Times" w:cs="Times"/>
        </w:rPr>
        <w:t>At a certain point in time, the user will add a new recipe</w:t>
      </w:r>
      <w:proofErr w:type="gramStart"/>
      <w:r w:rsidRPr="00AB1883">
        <w:rPr>
          <w:rFonts w:ascii="Times" w:hAnsi="Times" w:cs="Times"/>
        </w:rPr>
        <w:t xml:space="preserve">. </w:t>
      </w:r>
      <w:proofErr w:type="gramEnd"/>
      <w:r w:rsidRPr="00AB1883">
        <w:rPr>
          <w:rFonts w:ascii="Times" w:hAnsi="Times" w:cs="Times"/>
        </w:rPr>
        <w:t>Once he figures out he wants to add a recipe, they complete the associated attributes of the recipe</w:t>
      </w:r>
      <w:proofErr w:type="gramStart"/>
      <w:r w:rsidRPr="00AB1883">
        <w:rPr>
          <w:rFonts w:ascii="Times" w:hAnsi="Times" w:cs="Times"/>
        </w:rPr>
        <w:t xml:space="preserve">. </w:t>
      </w:r>
      <w:proofErr w:type="gramEnd"/>
      <w:r w:rsidRPr="00AB1883">
        <w:rPr>
          <w:rFonts w:ascii="Times" w:hAnsi="Times" w:cs="Times"/>
        </w:rPr>
        <w:t>Once the recipe and its applicable attributes have been added, the user saves the new recipe</w:t>
      </w:r>
    </w:p>
    <w:p w:rsidR="009055B6" w:rsidRPr="00AB1883" w:rsidRDefault="009055B6" w:rsidP="009055B6">
      <w:pPr>
        <w:pStyle w:val="Heading3"/>
        <w:numPr>
          <w:ilvl w:val="0"/>
          <w:numId w:val="6"/>
        </w:numPr>
        <w:ind w:left="360"/>
        <w:rPr>
          <w:rFonts w:cs="Times"/>
        </w:rPr>
      </w:pPr>
      <w:r w:rsidRPr="00AB1883">
        <w:rPr>
          <w:rFonts w:cs="Times"/>
        </w:rPr>
        <w:t>Use Case #30 –</w:t>
      </w:r>
      <w:r w:rsidR="00C12748" w:rsidRPr="00AB1883">
        <w:rPr>
          <w:rFonts w:cs="Times"/>
        </w:rPr>
        <w:t xml:space="preserve"> View Recipes</w:t>
      </w:r>
    </w:p>
    <w:p w:rsidR="00C12748" w:rsidRPr="00AB1883" w:rsidRDefault="00C12748" w:rsidP="00AB1883">
      <w:pPr>
        <w:ind w:left="720"/>
        <w:rPr>
          <w:rFonts w:ascii="Times" w:hAnsi="Times" w:cs="Times"/>
        </w:rPr>
      </w:pPr>
      <w:r w:rsidRPr="00AB1883">
        <w:rPr>
          <w:rFonts w:ascii="Times" w:hAnsi="Times" w:cs="Times"/>
        </w:rPr>
        <w:t>A user clicks the view recipes button</w:t>
      </w:r>
      <w:proofErr w:type="gramStart"/>
      <w:r w:rsidRPr="00AB1883">
        <w:rPr>
          <w:rFonts w:ascii="Times" w:hAnsi="Times" w:cs="Times"/>
        </w:rPr>
        <w:t xml:space="preserve">. </w:t>
      </w:r>
      <w:proofErr w:type="gramEnd"/>
      <w:r w:rsidRPr="00AB1883">
        <w:rPr>
          <w:rFonts w:ascii="Times" w:hAnsi="Times" w:cs="Times"/>
        </w:rPr>
        <w:t xml:space="preserve">The </w:t>
      </w:r>
      <w:proofErr w:type="gramStart"/>
      <w:r w:rsidRPr="00AB1883">
        <w:rPr>
          <w:rFonts w:ascii="Times" w:hAnsi="Times" w:cs="Times"/>
        </w:rPr>
        <w:t>recipes which have already been created</w:t>
      </w:r>
      <w:proofErr w:type="gramEnd"/>
      <w:r w:rsidRPr="00AB1883">
        <w:rPr>
          <w:rFonts w:ascii="Times" w:hAnsi="Times" w:cs="Times"/>
        </w:rPr>
        <w:t xml:space="preserve"> are then displayed on the screen.</w:t>
      </w:r>
    </w:p>
    <w:p w:rsidR="009055B6" w:rsidRPr="00AB1883" w:rsidRDefault="009055B6" w:rsidP="009055B6">
      <w:pPr>
        <w:pStyle w:val="Heading3"/>
        <w:numPr>
          <w:ilvl w:val="0"/>
          <w:numId w:val="6"/>
        </w:numPr>
        <w:ind w:left="360"/>
        <w:rPr>
          <w:rFonts w:cs="Times"/>
        </w:rPr>
      </w:pPr>
      <w:r w:rsidRPr="00AB1883">
        <w:rPr>
          <w:rFonts w:cs="Times"/>
        </w:rPr>
        <w:t>Use Case #31 –</w:t>
      </w:r>
      <w:r w:rsidR="00C12748" w:rsidRPr="00AB1883">
        <w:rPr>
          <w:rFonts w:cs="Times"/>
        </w:rPr>
        <w:t xml:space="preserve"> Delete recipe</w:t>
      </w:r>
    </w:p>
    <w:p w:rsidR="00C12748" w:rsidRPr="00AB1883" w:rsidRDefault="00C12748" w:rsidP="00AB1883">
      <w:pPr>
        <w:ind w:left="720"/>
        <w:rPr>
          <w:rFonts w:ascii="Times" w:hAnsi="Times" w:cs="Times"/>
        </w:rPr>
      </w:pPr>
      <w:r w:rsidRPr="00AB1883">
        <w:rPr>
          <w:rFonts w:ascii="Times" w:hAnsi="Times" w:cs="Times"/>
        </w:rPr>
        <w:t>When a user no longer wants certain recipes, they have the ability to delete specific recipes, by selecting remove recipe.  Next the system, via a pop-up box will ask if the user does in fact want to delete the recipe</w:t>
      </w:r>
      <w:proofErr w:type="gramStart"/>
      <w:r w:rsidRPr="00AB1883">
        <w:rPr>
          <w:rFonts w:ascii="Times" w:hAnsi="Times" w:cs="Times"/>
        </w:rPr>
        <w:t xml:space="preserve">. </w:t>
      </w:r>
      <w:proofErr w:type="gramEnd"/>
      <w:r w:rsidRPr="00AB1883">
        <w:rPr>
          <w:rFonts w:ascii="Times" w:hAnsi="Times" w:cs="Times"/>
        </w:rPr>
        <w:t>If the user agrees, they will confirm their selection by clicking the OK button.</w:t>
      </w:r>
    </w:p>
    <w:p w:rsidR="009055B6" w:rsidRPr="00C12748" w:rsidRDefault="009055B6" w:rsidP="009055B6">
      <w:pPr>
        <w:pStyle w:val="Heading3"/>
        <w:numPr>
          <w:ilvl w:val="0"/>
          <w:numId w:val="6"/>
        </w:numPr>
        <w:ind w:left="360"/>
        <w:rPr>
          <w:rFonts w:cs="Times"/>
        </w:rPr>
      </w:pPr>
      <w:r w:rsidRPr="00C12748">
        <w:rPr>
          <w:rFonts w:cs="Times"/>
        </w:rPr>
        <w:lastRenderedPageBreak/>
        <w:t>Use Case #32 –</w:t>
      </w:r>
      <w:r w:rsidR="00C12748" w:rsidRPr="00C12748">
        <w:rPr>
          <w:rFonts w:cs="Times"/>
        </w:rPr>
        <w:t xml:space="preserve"> Start a new batch from a recipe</w:t>
      </w:r>
    </w:p>
    <w:p w:rsidR="00C12748" w:rsidRPr="00C12748" w:rsidRDefault="00C12748" w:rsidP="00AB1883">
      <w:pPr>
        <w:ind w:left="720"/>
        <w:rPr>
          <w:rFonts w:ascii="Times" w:hAnsi="Times" w:cs="Times"/>
        </w:rPr>
      </w:pPr>
      <w:r w:rsidRPr="00C12748">
        <w:rPr>
          <w:rFonts w:ascii="Times" w:hAnsi="Times" w:cs="Times"/>
        </w:rPr>
        <w:t>A user wants to start a new batch</w:t>
      </w:r>
      <w:proofErr w:type="gramStart"/>
      <w:r w:rsidRPr="00C12748">
        <w:rPr>
          <w:rFonts w:ascii="Times" w:hAnsi="Times" w:cs="Times"/>
        </w:rPr>
        <w:t xml:space="preserve">. </w:t>
      </w:r>
      <w:proofErr w:type="gramEnd"/>
      <w:r w:rsidRPr="00C12748">
        <w:rPr>
          <w:rFonts w:ascii="Times" w:hAnsi="Times" w:cs="Times"/>
        </w:rPr>
        <w:t>One way he or she can start a batch is by using other recipes to help create the new batch</w:t>
      </w:r>
      <w:proofErr w:type="gramStart"/>
      <w:r w:rsidRPr="00C12748">
        <w:rPr>
          <w:rFonts w:ascii="Times" w:hAnsi="Times" w:cs="Times"/>
        </w:rPr>
        <w:t xml:space="preserve">. </w:t>
      </w:r>
      <w:proofErr w:type="gramEnd"/>
      <w:r w:rsidRPr="00C12748">
        <w:rPr>
          <w:rFonts w:ascii="Times" w:hAnsi="Times" w:cs="Times"/>
        </w:rPr>
        <w:t>She selects previously created recipes to incorporate to a new batch</w:t>
      </w:r>
      <w:proofErr w:type="gramStart"/>
      <w:r w:rsidRPr="00C12748">
        <w:rPr>
          <w:rFonts w:ascii="Times" w:hAnsi="Times" w:cs="Times"/>
        </w:rPr>
        <w:t xml:space="preserve">. </w:t>
      </w:r>
      <w:proofErr w:type="gramEnd"/>
      <w:r w:rsidRPr="00C12748">
        <w:rPr>
          <w:rFonts w:ascii="Times" w:hAnsi="Times" w:cs="Times"/>
        </w:rPr>
        <w:t>Once the new recipe is in the new batch, the user clicks the Save Batch button.</w:t>
      </w:r>
    </w:p>
    <w:p w:rsidR="009055B6" w:rsidRPr="00C12748" w:rsidRDefault="009055B6" w:rsidP="009055B6">
      <w:pPr>
        <w:pStyle w:val="Heading3"/>
        <w:numPr>
          <w:ilvl w:val="0"/>
          <w:numId w:val="6"/>
        </w:numPr>
        <w:ind w:left="360"/>
        <w:rPr>
          <w:rFonts w:cs="Times"/>
        </w:rPr>
      </w:pPr>
      <w:r w:rsidRPr="00C12748">
        <w:rPr>
          <w:rFonts w:cs="Times"/>
        </w:rPr>
        <w:t>Use Case #33 –</w:t>
      </w:r>
      <w:r w:rsidR="00C12748" w:rsidRPr="00C12748">
        <w:rPr>
          <w:rFonts w:cs="Times"/>
        </w:rPr>
        <w:t xml:space="preserve"> Add reminder</w:t>
      </w:r>
    </w:p>
    <w:p w:rsidR="00C12748" w:rsidRPr="00C12748" w:rsidRDefault="00C12748" w:rsidP="00C12748">
      <w:pPr>
        <w:pStyle w:val="ListParagraph"/>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reminder on batch]</w:t>
      </w:r>
    </w:p>
    <w:p w:rsidR="00C12748" w:rsidRPr="00C12748" w:rsidRDefault="00C12748" w:rsidP="00C12748">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contextualSpacing w:val="0"/>
        <w:rPr>
          <w:rFonts w:ascii="Times" w:hAnsi="Times" w:cs="Times"/>
        </w:rPr>
      </w:pPr>
      <w:r w:rsidRPr="00C12748">
        <w:rPr>
          <w:rFonts w:ascii="Times" w:hAnsi="Times" w:cs="Times"/>
        </w:rPr>
        <w:t>The user will select the reminders option</w:t>
      </w:r>
      <w:proofErr w:type="gramStart"/>
      <w:r w:rsidRPr="00C12748">
        <w:rPr>
          <w:rFonts w:ascii="Times" w:hAnsi="Times" w:cs="Times"/>
        </w:rPr>
        <w:t xml:space="preserve">. </w:t>
      </w:r>
      <w:proofErr w:type="gramEnd"/>
      <w:r w:rsidRPr="00C12748">
        <w:rPr>
          <w:rFonts w:ascii="Times" w:hAnsi="Times" w:cs="Times"/>
        </w:rPr>
        <w:t>The reminders form will be presented to the user with the batch option automatically selected.  The user will enter the reminder date and time along with a description and optional notes</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The reminder will then be associated with the batch and show on the general reminders screen</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C12748" w:rsidRPr="00C12748" w:rsidRDefault="00C12748" w:rsidP="00C12748">
      <w:pPr>
        <w:pStyle w:val="ListParagraph"/>
        <w:numPr>
          <w:ilvl w:val="0"/>
          <w:numId w:val="2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w:hAnsi="Times" w:cs="Times"/>
        </w:rPr>
      </w:pPr>
      <w:r w:rsidRPr="00C12748">
        <w:rPr>
          <w:rFonts w:ascii="Times" w:hAnsi="Times" w:cs="Times"/>
        </w:rPr>
        <w:t>[if general reminder]</w:t>
      </w:r>
    </w:p>
    <w:p w:rsidR="00C12748" w:rsidRPr="00C12748" w:rsidRDefault="00C12748" w:rsidP="00C12748">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val="0"/>
        <w:rPr>
          <w:rFonts w:ascii="Times" w:hAnsi="Times" w:cs="Times"/>
        </w:rPr>
      </w:pPr>
      <w:r w:rsidRPr="00C12748">
        <w:rPr>
          <w:rFonts w:ascii="Times" w:hAnsi="Times" w:cs="Times"/>
        </w:rPr>
        <w:t>The user will select the reminders screen</w:t>
      </w:r>
      <w:proofErr w:type="gramStart"/>
      <w:r w:rsidRPr="00C12748">
        <w:rPr>
          <w:rFonts w:ascii="Times" w:hAnsi="Times" w:cs="Times"/>
        </w:rPr>
        <w:t xml:space="preserve">. </w:t>
      </w:r>
      <w:proofErr w:type="gramEnd"/>
      <w:r w:rsidRPr="00C12748">
        <w:rPr>
          <w:rFonts w:ascii="Times" w:hAnsi="Times" w:cs="Times"/>
        </w:rPr>
        <w:t>They will enter the reminder date and time along with a reminder description</w:t>
      </w:r>
      <w:proofErr w:type="gramStart"/>
      <w:r w:rsidRPr="00C12748">
        <w:rPr>
          <w:rFonts w:ascii="Times" w:hAnsi="Times" w:cs="Times"/>
        </w:rPr>
        <w:t xml:space="preserve">. </w:t>
      </w:r>
      <w:proofErr w:type="gramEnd"/>
      <w:r w:rsidRPr="00C12748">
        <w:rPr>
          <w:rFonts w:ascii="Times" w:hAnsi="Times" w:cs="Times"/>
        </w:rPr>
        <w:t>They may optionally add notes to the reminder and associate a batch</w:t>
      </w:r>
      <w:proofErr w:type="gramStart"/>
      <w:r w:rsidRPr="00C12748">
        <w:rPr>
          <w:rFonts w:ascii="Times" w:hAnsi="Times" w:cs="Times"/>
        </w:rPr>
        <w:t xml:space="preserve">. </w:t>
      </w:r>
      <w:proofErr w:type="gramEnd"/>
      <w:r w:rsidRPr="00C12748">
        <w:rPr>
          <w:rFonts w:ascii="Times" w:hAnsi="Times" w:cs="Times"/>
        </w:rPr>
        <w:t>When complete, the user will submit their data to the server</w:t>
      </w:r>
      <w:proofErr w:type="gramStart"/>
      <w:r w:rsidRPr="00C12748">
        <w:rPr>
          <w:rFonts w:ascii="Times" w:hAnsi="Times" w:cs="Times"/>
        </w:rPr>
        <w:t xml:space="preserve">. </w:t>
      </w:r>
      <w:proofErr w:type="gramEnd"/>
      <w:r w:rsidRPr="00C12748">
        <w:rPr>
          <w:rFonts w:ascii="Times" w:hAnsi="Times" w:cs="Times"/>
        </w:rPr>
        <w:t>If the reminder is cancelled, any entered data will not be saved.</w:t>
      </w:r>
    </w:p>
    <w:p w:rsidR="009055B6" w:rsidRPr="00C12748" w:rsidRDefault="009055B6" w:rsidP="009055B6">
      <w:pPr>
        <w:pStyle w:val="Heading3"/>
        <w:numPr>
          <w:ilvl w:val="0"/>
          <w:numId w:val="6"/>
        </w:numPr>
        <w:ind w:left="360"/>
        <w:rPr>
          <w:rFonts w:cs="Times"/>
        </w:rPr>
      </w:pPr>
      <w:r w:rsidRPr="00C12748">
        <w:rPr>
          <w:rFonts w:cs="Times"/>
        </w:rPr>
        <w:t>Use Case #34 –</w:t>
      </w:r>
      <w:r w:rsidR="00C12748" w:rsidRPr="00C12748">
        <w:rPr>
          <w:rFonts w:cs="Times"/>
        </w:rPr>
        <w:t xml:space="preserve"> Add batch to cellar inventory</w:t>
      </w:r>
    </w:p>
    <w:p w:rsidR="00C12748" w:rsidRPr="00C12748" w:rsidRDefault="00C12748" w:rsidP="00C12748">
      <w:pPr>
        <w:spacing w:after="0"/>
        <w:ind w:left="720"/>
        <w:rPr>
          <w:rFonts w:ascii="Times" w:hAnsi="Times" w:cs="Times"/>
        </w:rPr>
      </w:pPr>
      <w:r w:rsidRPr="00C12748">
        <w:rPr>
          <w:rFonts w:ascii="Times" w:hAnsi="Times" w:cs="Times"/>
        </w:rPr>
        <w:t>The user navigates to the inventory screen and selects the Add Batch option</w:t>
      </w:r>
      <w:proofErr w:type="gramStart"/>
      <w:r w:rsidRPr="00C12748">
        <w:rPr>
          <w:rFonts w:ascii="Times" w:hAnsi="Times" w:cs="Times"/>
        </w:rPr>
        <w:t xml:space="preserve">. </w:t>
      </w:r>
      <w:proofErr w:type="gramEnd"/>
      <w:r w:rsidRPr="00C12748">
        <w:rPr>
          <w:rFonts w:ascii="Times" w:hAnsi="Times" w:cs="Times"/>
        </w:rPr>
        <w:t>The system then prompts the user to enter the bottling date, quantity, and volume</w:t>
      </w:r>
      <w:proofErr w:type="gramStart"/>
      <w:r w:rsidRPr="00C12748">
        <w:rPr>
          <w:rFonts w:ascii="Times" w:hAnsi="Times" w:cs="Times"/>
        </w:rPr>
        <w:t xml:space="preserve">. </w:t>
      </w:r>
      <w:proofErr w:type="gramEnd"/>
      <w:r w:rsidRPr="00C12748">
        <w:rPr>
          <w:rFonts w:ascii="Times" w:hAnsi="Times" w:cs="Times"/>
        </w:rPr>
        <w:t>When complete, the user submits the information and the system prompts them to let them know their information has been recorded.</w:t>
      </w:r>
    </w:p>
    <w:p w:rsidR="00C12748" w:rsidRPr="00AB1883" w:rsidRDefault="00C12748" w:rsidP="00AB1883">
      <w:pPr>
        <w:pStyle w:val="ListParagraph"/>
        <w:numPr>
          <w:ilvl w:val="0"/>
          <w:numId w:val="20"/>
        </w:numPr>
        <w:spacing w:after="0" w:line="240" w:lineRule="auto"/>
        <w:ind w:left="1080"/>
        <w:rPr>
          <w:rFonts w:ascii="Times" w:hAnsi="Times" w:cs="Times"/>
        </w:rPr>
      </w:pPr>
      <w:r w:rsidRPr="00AB1883">
        <w:rPr>
          <w:rFonts w:ascii="Times" w:hAnsi="Times" w:cs="Times"/>
        </w:rPr>
        <w:t>Bottling date</w:t>
      </w:r>
    </w:p>
    <w:p w:rsidR="00C12748" w:rsidRPr="00AB1883" w:rsidRDefault="00C12748" w:rsidP="00AB1883">
      <w:pPr>
        <w:pStyle w:val="ListParagraph"/>
        <w:numPr>
          <w:ilvl w:val="0"/>
          <w:numId w:val="20"/>
        </w:numPr>
        <w:spacing w:after="0" w:line="240" w:lineRule="auto"/>
        <w:ind w:left="1080"/>
        <w:rPr>
          <w:rFonts w:ascii="Times" w:hAnsi="Times" w:cs="Times"/>
        </w:rPr>
      </w:pPr>
      <w:r w:rsidRPr="00AB1883">
        <w:rPr>
          <w:rFonts w:ascii="Times" w:hAnsi="Times" w:cs="Times"/>
        </w:rPr>
        <w:t>Bottle quantity</w:t>
      </w:r>
    </w:p>
    <w:p w:rsidR="00C12748" w:rsidRPr="00AB1883" w:rsidRDefault="00C12748" w:rsidP="00AB1883">
      <w:pPr>
        <w:pStyle w:val="ListParagraph"/>
        <w:numPr>
          <w:ilvl w:val="0"/>
          <w:numId w:val="20"/>
        </w:numPr>
        <w:spacing w:after="0" w:line="240" w:lineRule="auto"/>
        <w:ind w:left="1080"/>
        <w:rPr>
          <w:rFonts w:ascii="Times" w:hAnsi="Times" w:cs="Times"/>
        </w:rPr>
      </w:pPr>
      <w:r w:rsidRPr="00AB1883">
        <w:rPr>
          <w:rFonts w:ascii="Times" w:hAnsi="Times" w:cs="Times"/>
        </w:rPr>
        <w:t>Bottle volume</w:t>
      </w:r>
    </w:p>
    <w:p w:rsidR="00C12748" w:rsidRPr="00C12748" w:rsidRDefault="00C12748" w:rsidP="00C12748">
      <w:pPr>
        <w:pStyle w:val="Heading3"/>
        <w:numPr>
          <w:ilvl w:val="0"/>
          <w:numId w:val="6"/>
        </w:numPr>
        <w:ind w:left="360"/>
        <w:rPr>
          <w:rFonts w:cs="Times"/>
        </w:rPr>
      </w:pPr>
      <w:r w:rsidRPr="00C12748">
        <w:rPr>
          <w:rFonts w:cs="Times"/>
        </w:rPr>
        <w:t>Use Case #35 – Search inventory</w:t>
      </w:r>
    </w:p>
    <w:p w:rsidR="00C12748" w:rsidRPr="00C12748" w:rsidRDefault="00C12748" w:rsidP="00C12748">
      <w:pPr>
        <w:ind w:left="720"/>
        <w:rPr>
          <w:rFonts w:ascii="Times" w:hAnsi="Times" w:cs="Times"/>
        </w:rPr>
      </w:pPr>
      <w:r w:rsidRPr="00C12748">
        <w:rPr>
          <w:rFonts w:ascii="Times" w:hAnsi="Times" w:cs="Times"/>
        </w:rPr>
        <w:t>The user navigates to the inventory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bottling date range, quantity available, or volume available</w:t>
      </w:r>
      <w:proofErr w:type="gramStart"/>
      <w:r w:rsidRPr="00C12748">
        <w:rPr>
          <w:rFonts w:ascii="Times" w:hAnsi="Times" w:cs="Times"/>
        </w:rPr>
        <w:t xml:space="preserve">. </w:t>
      </w:r>
      <w:proofErr w:type="gramEnd"/>
      <w:r w:rsidRPr="00C12748">
        <w:rPr>
          <w:rFonts w:ascii="Times" w:hAnsi="Times" w:cs="Times"/>
        </w:rPr>
        <w:t>The user then selects the search action, which searches the available inventory using the criteria specified</w:t>
      </w:r>
      <w:proofErr w:type="gramStart"/>
      <w:r w:rsidRPr="00C12748">
        <w:rPr>
          <w:rFonts w:ascii="Times" w:hAnsi="Times" w:cs="Times"/>
        </w:rPr>
        <w:t xml:space="preserve">. </w:t>
      </w:r>
      <w:proofErr w:type="gramEnd"/>
      <w:r w:rsidRPr="00C12748">
        <w:rPr>
          <w:rFonts w:ascii="Times" w:hAnsi="Times" w:cs="Times"/>
        </w:rPr>
        <w:t xml:space="preserve">If no search </w:t>
      </w:r>
      <w:proofErr w:type="gramStart"/>
      <w:r w:rsidRPr="00C12748">
        <w:rPr>
          <w:rFonts w:ascii="Times" w:hAnsi="Times" w:cs="Times"/>
        </w:rPr>
        <w:t>criteria has</w:t>
      </w:r>
      <w:proofErr w:type="gramEnd"/>
      <w:r w:rsidRPr="00C12748">
        <w:rPr>
          <w:rFonts w:ascii="Times" w:hAnsi="Times" w:cs="Times"/>
        </w:rPr>
        <w:t xml:space="preserve"> been specified, then the search action will not be active.</w:t>
      </w:r>
    </w:p>
    <w:p w:rsidR="00C12748" w:rsidRPr="00C12748" w:rsidRDefault="00C12748" w:rsidP="00C12748">
      <w:pPr>
        <w:pStyle w:val="Heading3"/>
        <w:numPr>
          <w:ilvl w:val="0"/>
          <w:numId w:val="6"/>
        </w:numPr>
        <w:ind w:left="360"/>
        <w:rPr>
          <w:rFonts w:cs="Times"/>
        </w:rPr>
      </w:pPr>
      <w:r w:rsidRPr="00C12748">
        <w:rPr>
          <w:rFonts w:cs="Times"/>
        </w:rPr>
        <w:t>Use Case #36 – Search ingredients</w:t>
      </w:r>
    </w:p>
    <w:p w:rsidR="00C12748" w:rsidRPr="00C12748" w:rsidRDefault="00C12748" w:rsidP="00C12748">
      <w:pPr>
        <w:ind w:left="720"/>
        <w:rPr>
          <w:rFonts w:ascii="Times" w:hAnsi="Times" w:cs="Times"/>
        </w:rPr>
      </w:pPr>
      <w:r w:rsidRPr="00C12748">
        <w:rPr>
          <w:rFonts w:ascii="Times" w:hAnsi="Times" w:cs="Times"/>
        </w:rPr>
        <w:t>The user navigates to the ingredients screen and selects the search option</w:t>
      </w:r>
      <w:proofErr w:type="gramStart"/>
      <w:r w:rsidRPr="00C12748">
        <w:rPr>
          <w:rFonts w:ascii="Times" w:hAnsi="Times" w:cs="Times"/>
        </w:rPr>
        <w:t xml:space="preserve">. </w:t>
      </w:r>
      <w:proofErr w:type="gramEnd"/>
      <w:r w:rsidRPr="00C12748">
        <w:rPr>
          <w:rFonts w:ascii="Times" w:hAnsi="Times" w:cs="Times"/>
        </w:rPr>
        <w:t>They then enter their search criteria, such as hop or grape type, malt type, etc</w:t>
      </w:r>
      <w:proofErr w:type="gramStart"/>
      <w:r w:rsidRPr="00C12748">
        <w:rPr>
          <w:rFonts w:ascii="Times" w:hAnsi="Times" w:cs="Times"/>
        </w:rPr>
        <w:t xml:space="preserve">. </w:t>
      </w:r>
      <w:proofErr w:type="gramEnd"/>
      <w:r w:rsidRPr="00C12748">
        <w:rPr>
          <w:rFonts w:ascii="Times" w:hAnsi="Times" w:cs="Times"/>
        </w:rPr>
        <w:t>For instance, “malt” would show all malts while “Belgian pilsner malt” would only show Belgian pilsner malts</w:t>
      </w:r>
      <w:proofErr w:type="gramStart"/>
      <w:r w:rsidRPr="00C12748">
        <w:rPr>
          <w:rFonts w:ascii="Times" w:hAnsi="Times" w:cs="Times"/>
        </w:rPr>
        <w:t xml:space="preserve">. </w:t>
      </w:r>
      <w:proofErr w:type="gramEnd"/>
      <w:r w:rsidRPr="00C12748">
        <w:rPr>
          <w:rFonts w:ascii="Times" w:hAnsi="Times" w:cs="Times"/>
        </w:rPr>
        <w:t>When submitted, the system shows the user a list of all matching ingredients found</w:t>
      </w:r>
      <w:proofErr w:type="gramStart"/>
      <w:r w:rsidRPr="00C12748">
        <w:rPr>
          <w:rFonts w:ascii="Times" w:hAnsi="Times" w:cs="Times"/>
        </w:rPr>
        <w:t xml:space="preserve">. </w:t>
      </w:r>
      <w:proofErr w:type="gramEnd"/>
      <w:r w:rsidRPr="00C12748">
        <w:rPr>
          <w:rFonts w:ascii="Times" w:hAnsi="Times" w:cs="Times"/>
        </w:rPr>
        <w:t xml:space="preserve">If no search </w:t>
      </w:r>
      <w:proofErr w:type="gramStart"/>
      <w:r w:rsidRPr="00C12748">
        <w:rPr>
          <w:rFonts w:ascii="Times" w:hAnsi="Times" w:cs="Times"/>
        </w:rPr>
        <w:t>criteria has</w:t>
      </w:r>
      <w:proofErr w:type="gramEnd"/>
      <w:r w:rsidRPr="00C12748">
        <w:rPr>
          <w:rFonts w:ascii="Times" w:hAnsi="Times" w:cs="Times"/>
        </w:rPr>
        <w:t xml:space="preserve"> been entered, then the search action will not be active.</w:t>
      </w:r>
    </w:p>
    <w:p w:rsidR="00C12748" w:rsidRPr="00C12748" w:rsidRDefault="00C12748" w:rsidP="00C12748">
      <w:pPr>
        <w:pStyle w:val="Heading3"/>
        <w:numPr>
          <w:ilvl w:val="0"/>
          <w:numId w:val="6"/>
        </w:numPr>
        <w:ind w:left="360"/>
        <w:rPr>
          <w:rFonts w:cs="Times"/>
        </w:rPr>
      </w:pPr>
      <w:r w:rsidRPr="00C12748">
        <w:rPr>
          <w:rFonts w:cs="Times"/>
        </w:rPr>
        <w:t>Use Case #37 – Share batch information</w:t>
      </w:r>
    </w:p>
    <w:p w:rsidR="00C12748" w:rsidRPr="00C12748" w:rsidRDefault="00C12748" w:rsidP="00C12748">
      <w:pPr>
        <w:ind w:left="720"/>
        <w:rPr>
          <w:rFonts w:ascii="Times" w:hAnsi="Times" w:cs="Times"/>
        </w:rPr>
      </w:pPr>
      <w:r w:rsidRPr="00C12748">
        <w:rPr>
          <w:rFonts w:ascii="Times" w:hAnsi="Times" w:cs="Times"/>
        </w:rPr>
        <w:t>The user navigates to the batch they would like to share and selects the share action</w:t>
      </w:r>
      <w:proofErr w:type="gramStart"/>
      <w:r w:rsidRPr="00C12748">
        <w:rPr>
          <w:rFonts w:ascii="Times" w:hAnsi="Times" w:cs="Times"/>
        </w:rPr>
        <w:t xml:space="preserve">. </w:t>
      </w:r>
      <w:proofErr w:type="gramEnd"/>
      <w:r w:rsidRPr="00C12748">
        <w:rPr>
          <w:rFonts w:ascii="Times" w:hAnsi="Times" w:cs="Times"/>
        </w:rPr>
        <w:t>The system then asks the user for the email address or user name of the user they would like to share with</w:t>
      </w:r>
      <w:proofErr w:type="gramStart"/>
      <w:r w:rsidRPr="00C12748">
        <w:rPr>
          <w:rFonts w:ascii="Times" w:hAnsi="Times" w:cs="Times"/>
        </w:rPr>
        <w:t xml:space="preserve">. </w:t>
      </w:r>
      <w:proofErr w:type="gramEnd"/>
      <w:r w:rsidRPr="00C12748">
        <w:rPr>
          <w:rFonts w:ascii="Times" w:hAnsi="Times" w:cs="Times"/>
        </w:rPr>
        <w:t>If a user name is selected, then the system will send an email to the user the batch has been shared with notifying them of the shared batch</w:t>
      </w:r>
      <w:proofErr w:type="gramStart"/>
      <w:r w:rsidRPr="00C12748">
        <w:rPr>
          <w:rFonts w:ascii="Times" w:hAnsi="Times" w:cs="Times"/>
        </w:rPr>
        <w:t xml:space="preserve">. </w:t>
      </w:r>
      <w:proofErr w:type="gramEnd"/>
      <w:r w:rsidRPr="00C12748">
        <w:rPr>
          <w:rFonts w:ascii="Times" w:hAnsi="Times" w:cs="Times"/>
        </w:rPr>
        <w:t xml:space="preserve">If an email address is used, then an email will be sent to </w:t>
      </w:r>
      <w:r w:rsidRPr="00C12748">
        <w:rPr>
          <w:rFonts w:ascii="Times" w:hAnsi="Times" w:cs="Times"/>
        </w:rPr>
        <w:lastRenderedPageBreak/>
        <w:t>the specified email address notifying the user that the batch has been shared with them</w:t>
      </w:r>
      <w:proofErr w:type="gramStart"/>
      <w:r w:rsidRPr="00C12748">
        <w:rPr>
          <w:rFonts w:ascii="Times" w:hAnsi="Times" w:cs="Times"/>
        </w:rPr>
        <w:t xml:space="preserve">. </w:t>
      </w:r>
      <w:proofErr w:type="gramEnd"/>
      <w:r w:rsidRPr="00C12748">
        <w:rPr>
          <w:rFonts w:ascii="Times" w:hAnsi="Times" w:cs="Times"/>
        </w:rPr>
        <w:t>If the user is already a user of the system, then they will see the batch the next time they log in</w:t>
      </w:r>
      <w:proofErr w:type="gramStart"/>
      <w:r w:rsidRPr="00C12748">
        <w:rPr>
          <w:rFonts w:ascii="Times" w:hAnsi="Times" w:cs="Times"/>
        </w:rPr>
        <w:t xml:space="preserve">. </w:t>
      </w:r>
      <w:proofErr w:type="gramEnd"/>
      <w:r w:rsidRPr="00C12748">
        <w:rPr>
          <w:rFonts w:ascii="Times" w:hAnsi="Times" w:cs="Times"/>
        </w:rPr>
        <w:t>Otherwise, the user must sign up before they can see the shared batch.</w:t>
      </w:r>
    </w:p>
    <w:p w:rsidR="00C12748" w:rsidRPr="00C12748" w:rsidRDefault="00C12748" w:rsidP="00C12748">
      <w:pPr>
        <w:pStyle w:val="Heading3"/>
        <w:numPr>
          <w:ilvl w:val="0"/>
          <w:numId w:val="6"/>
        </w:numPr>
        <w:ind w:left="360"/>
        <w:rPr>
          <w:rFonts w:cs="Times"/>
        </w:rPr>
      </w:pPr>
      <w:r w:rsidRPr="00C12748">
        <w:rPr>
          <w:rFonts w:cs="Times"/>
        </w:rPr>
        <w:t>Use Case #38 – Rate batch</w:t>
      </w:r>
    </w:p>
    <w:p w:rsidR="00C12748" w:rsidRPr="00C12748" w:rsidRDefault="00C12748" w:rsidP="00C12748">
      <w:pPr>
        <w:ind w:left="720"/>
        <w:rPr>
          <w:rFonts w:ascii="Times" w:hAnsi="Times" w:cs="Times"/>
        </w:rPr>
      </w:pPr>
      <w:r w:rsidRPr="00C12748">
        <w:rPr>
          <w:rFonts w:ascii="Times" w:hAnsi="Times" w:cs="Times"/>
        </w:rPr>
        <w:t>The user navigates to the batch they would like to rate</w:t>
      </w:r>
      <w:proofErr w:type="gramStart"/>
      <w:r w:rsidRPr="00C12748">
        <w:rPr>
          <w:rFonts w:ascii="Times" w:hAnsi="Times" w:cs="Times"/>
        </w:rPr>
        <w:t xml:space="preserve">. </w:t>
      </w:r>
      <w:proofErr w:type="gramEnd"/>
      <w:r w:rsidRPr="00C12748">
        <w:rPr>
          <w:rFonts w:ascii="Times" w:hAnsi="Times" w:cs="Times"/>
        </w:rPr>
        <w:t>The user selects the rate option and then rates the batch on a scale of 0 to 100</w:t>
      </w:r>
      <w:proofErr w:type="gramStart"/>
      <w:r w:rsidRPr="00C12748">
        <w:rPr>
          <w:rFonts w:ascii="Times" w:hAnsi="Times" w:cs="Times"/>
        </w:rPr>
        <w:t xml:space="preserve">. </w:t>
      </w:r>
      <w:proofErr w:type="gramEnd"/>
      <w:r w:rsidRPr="00C12748">
        <w:rPr>
          <w:rFonts w:ascii="Times" w:hAnsi="Times" w:cs="Times"/>
        </w:rPr>
        <w:t xml:space="preserve">When finished, they submit their rating, </w:t>
      </w:r>
      <w:proofErr w:type="gramStart"/>
      <w:r w:rsidRPr="00C12748">
        <w:rPr>
          <w:rFonts w:ascii="Times" w:hAnsi="Times" w:cs="Times"/>
        </w:rPr>
        <w:t>which records their value and associated it with the selected batch</w:t>
      </w:r>
      <w:proofErr w:type="gramEnd"/>
      <w:r w:rsidRPr="00C12748">
        <w:rPr>
          <w:rFonts w:ascii="Times" w:hAnsi="Times" w:cs="Times"/>
        </w:rPr>
        <w:t>.</w:t>
      </w:r>
    </w:p>
    <w:p w:rsidR="00C12748" w:rsidRPr="00C12748" w:rsidRDefault="00C12748" w:rsidP="00C12748">
      <w:pPr>
        <w:pStyle w:val="Heading3"/>
        <w:numPr>
          <w:ilvl w:val="0"/>
          <w:numId w:val="6"/>
        </w:numPr>
        <w:ind w:left="360"/>
        <w:rPr>
          <w:rFonts w:cs="Times"/>
        </w:rPr>
      </w:pPr>
      <w:r w:rsidRPr="00C12748">
        <w:rPr>
          <w:rFonts w:cs="Times"/>
        </w:rPr>
        <w:t>Use Case #39 – Comment on batch</w:t>
      </w:r>
    </w:p>
    <w:p w:rsidR="00C12748" w:rsidRPr="00C12748" w:rsidRDefault="00C12748" w:rsidP="00C12748">
      <w:pPr>
        <w:ind w:left="720"/>
        <w:rPr>
          <w:rFonts w:ascii="Times" w:hAnsi="Times" w:cs="Times"/>
        </w:rPr>
      </w:pPr>
      <w:r w:rsidRPr="00C12748">
        <w:rPr>
          <w:rFonts w:ascii="Times" w:hAnsi="Times" w:cs="Times"/>
        </w:rPr>
        <w:t>The user navigates to the batch they would like to comment on</w:t>
      </w:r>
      <w:proofErr w:type="gramStart"/>
      <w:r w:rsidRPr="00C12748">
        <w:rPr>
          <w:rFonts w:ascii="Times" w:hAnsi="Times" w:cs="Times"/>
        </w:rPr>
        <w:t xml:space="preserve">. </w:t>
      </w:r>
      <w:proofErr w:type="gramEnd"/>
      <w:r w:rsidRPr="00C12748">
        <w:rPr>
          <w:rFonts w:ascii="Times" w:hAnsi="Times" w:cs="Times"/>
        </w:rPr>
        <w:t>The user selects the comment option and enters their comment, which must be between 1 and 256 characters in length</w:t>
      </w:r>
      <w:proofErr w:type="gramStart"/>
      <w:r w:rsidRPr="00C12748">
        <w:rPr>
          <w:rFonts w:ascii="Times" w:hAnsi="Times" w:cs="Times"/>
        </w:rPr>
        <w:t xml:space="preserve">. </w:t>
      </w:r>
      <w:proofErr w:type="gramEnd"/>
      <w:r w:rsidRPr="00C12748">
        <w:rPr>
          <w:rFonts w:ascii="Times" w:hAnsi="Times" w:cs="Times"/>
        </w:rPr>
        <w:t>When complete, the user submits their comment, which associates it with the selected batch.</w:t>
      </w:r>
    </w:p>
    <w:p w:rsidR="00C12748" w:rsidRPr="00C12748" w:rsidRDefault="00C12748" w:rsidP="009055B6">
      <w:pPr>
        <w:pStyle w:val="Heading3"/>
        <w:numPr>
          <w:ilvl w:val="0"/>
          <w:numId w:val="6"/>
        </w:numPr>
        <w:ind w:left="360"/>
        <w:rPr>
          <w:rFonts w:cs="Times"/>
        </w:rPr>
      </w:pPr>
    </w:p>
    <w:p w:rsidR="00B3415E" w:rsidRDefault="00B3415E" w:rsidP="00B3415E">
      <w:pPr>
        <w:pStyle w:val="Heading2"/>
      </w:pPr>
      <w:bookmarkStart w:id="47" w:name="_Toc506458795"/>
      <w:bookmarkStart w:id="48" w:name="_Toc506459161"/>
      <w:r>
        <w:t>3.4 Classes / Objects</w:t>
      </w:r>
      <w:bookmarkEnd w:id="47"/>
      <w:bookmarkEnd w:id="48"/>
    </w:p>
    <w:p w:rsidR="00B3415E" w:rsidRDefault="00B3415E" w:rsidP="00B3415E">
      <w:pPr>
        <w:pStyle w:val="Heading3"/>
      </w:pPr>
      <w:bookmarkStart w:id="49" w:name="_Toc506458796"/>
      <w:bookmarkStart w:id="50" w:name="_Toc506459162"/>
      <w:r>
        <w:t>3.4.1 &lt;Class / Object #1&gt;</w:t>
      </w:r>
      <w:bookmarkEnd w:id="49"/>
      <w:bookmarkEnd w:id="50"/>
    </w:p>
    <w:p w:rsidR="00B3415E" w:rsidRDefault="00B3415E" w:rsidP="00B3415E"/>
    <w:p w:rsidR="00B3415E" w:rsidRPr="00B3415E" w:rsidRDefault="00B3415E" w:rsidP="00B3415E">
      <w:pPr>
        <w:rPr>
          <w:color w:val="002060"/>
        </w:rPr>
      </w:pPr>
      <w:r w:rsidRPr="00B3415E">
        <w:rPr>
          <w:color w:val="002060"/>
        </w:rPr>
        <w:t>3.4.1.1 Attributes</w:t>
      </w:r>
    </w:p>
    <w:p w:rsidR="00B3415E" w:rsidRPr="00B3415E" w:rsidRDefault="00B3415E" w:rsidP="00B3415E">
      <w:pPr>
        <w:rPr>
          <w:color w:val="002060"/>
        </w:rPr>
      </w:pPr>
      <w:r w:rsidRPr="00B3415E">
        <w:rPr>
          <w:color w:val="002060"/>
        </w:rPr>
        <w:t>3.4.1.2 Functions</w:t>
      </w:r>
    </w:p>
    <w:p w:rsidR="00B3415E" w:rsidRPr="00B3415E" w:rsidRDefault="00B3415E" w:rsidP="00B3415E">
      <w:pPr>
        <w:rPr>
          <w:color w:val="002060"/>
        </w:rPr>
      </w:pPr>
      <w:r w:rsidRPr="00B3415E">
        <w:rPr>
          <w:color w:val="002060"/>
        </w:rPr>
        <w:t>&lt;Reference to functional requirements and/or use cases&gt;</w:t>
      </w:r>
    </w:p>
    <w:p w:rsidR="00B3415E" w:rsidRDefault="00B3415E" w:rsidP="00B3415E">
      <w:pPr>
        <w:pStyle w:val="Heading3"/>
      </w:pPr>
      <w:bookmarkStart w:id="51" w:name="_Toc506458797"/>
      <w:bookmarkStart w:id="52" w:name="_Toc506459163"/>
      <w:r>
        <w:t>3.4.2 &lt;Class / Object #2&gt;</w:t>
      </w:r>
      <w:bookmarkEnd w:id="51"/>
      <w:bookmarkEnd w:id="52"/>
    </w:p>
    <w:p w:rsidR="00B3415E" w:rsidRDefault="00B3415E" w:rsidP="00B3415E">
      <w:r>
        <w:t>…</w:t>
      </w:r>
    </w:p>
    <w:p w:rsidR="00B3415E" w:rsidRDefault="00B3415E" w:rsidP="00B3415E">
      <w:pPr>
        <w:pStyle w:val="Heading2"/>
      </w:pPr>
      <w:bookmarkStart w:id="53" w:name="_Toc506458798"/>
      <w:bookmarkStart w:id="54" w:name="_Toc506459164"/>
      <w:r>
        <w:t>3.5 Non-Functional Requirements</w:t>
      </w:r>
      <w:bookmarkEnd w:id="53"/>
      <w:bookmarkEnd w:id="54"/>
    </w:p>
    <w:p w:rsidR="00B3415E" w:rsidRPr="00B3415E" w:rsidRDefault="00B3415E" w:rsidP="00B3415E">
      <w:pPr>
        <w:pStyle w:val="BodyText"/>
        <w:rPr>
          <w:color w:val="002060"/>
        </w:rPr>
      </w:pPr>
      <w:r w:rsidRPr="00B3415E">
        <w:rPr>
          <w:color w:val="00206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B3415E">
        <w:rPr>
          <w:color w:val="002060"/>
        </w:rPr>
        <w:t>etc</w:t>
      </w:r>
      <w:proofErr w:type="spellEnd"/>
      <w:r w:rsidRPr="00B3415E">
        <w:rPr>
          <w:color w:val="002060"/>
        </w:rPr>
        <w:t xml:space="preserve">). </w:t>
      </w:r>
    </w:p>
    <w:p w:rsidR="00B3415E" w:rsidRDefault="00B3415E" w:rsidP="00B3415E">
      <w:pPr>
        <w:pStyle w:val="Heading3"/>
      </w:pPr>
      <w:bookmarkStart w:id="55" w:name="_Toc506458799"/>
      <w:bookmarkStart w:id="56" w:name="_Toc506459165"/>
      <w:r>
        <w:lastRenderedPageBreak/>
        <w:t>3.5.1 Performance</w:t>
      </w:r>
      <w:bookmarkEnd w:id="55"/>
      <w:bookmarkEnd w:id="56"/>
    </w:p>
    <w:p w:rsidR="00B3415E" w:rsidRDefault="00B3415E" w:rsidP="00B3415E">
      <w:pPr>
        <w:pStyle w:val="Heading3"/>
      </w:pPr>
      <w:bookmarkStart w:id="57" w:name="_Toc506458800"/>
      <w:bookmarkStart w:id="58" w:name="_Toc506459166"/>
      <w:r>
        <w:t>3.5.2 Reliability</w:t>
      </w:r>
      <w:bookmarkEnd w:id="57"/>
      <w:bookmarkEnd w:id="58"/>
    </w:p>
    <w:p w:rsidR="00B3415E" w:rsidRDefault="00B3415E" w:rsidP="00B3415E">
      <w:pPr>
        <w:pStyle w:val="Heading3"/>
      </w:pPr>
      <w:bookmarkStart w:id="59" w:name="_Toc506458801"/>
      <w:bookmarkStart w:id="60" w:name="_Toc506459167"/>
      <w:r>
        <w:t>3.5.3 Availability</w:t>
      </w:r>
      <w:bookmarkEnd w:id="59"/>
      <w:bookmarkEnd w:id="60"/>
    </w:p>
    <w:p w:rsidR="00B3415E" w:rsidRDefault="00B3415E" w:rsidP="00B3415E">
      <w:pPr>
        <w:pStyle w:val="Heading3"/>
      </w:pPr>
      <w:bookmarkStart w:id="61" w:name="_Toc506458802"/>
      <w:bookmarkStart w:id="62" w:name="_Toc506459168"/>
      <w:r>
        <w:t>3.5.4 Security</w:t>
      </w:r>
      <w:bookmarkEnd w:id="61"/>
      <w:bookmarkEnd w:id="62"/>
    </w:p>
    <w:p w:rsidR="00B3415E" w:rsidRDefault="00B3415E" w:rsidP="00B3415E">
      <w:pPr>
        <w:pStyle w:val="Heading3"/>
      </w:pPr>
      <w:bookmarkStart w:id="63" w:name="_Toc506458803"/>
      <w:bookmarkStart w:id="64" w:name="_Toc506459169"/>
      <w:r>
        <w:t>3.5.5 Maintainability</w:t>
      </w:r>
      <w:bookmarkEnd w:id="63"/>
      <w:bookmarkEnd w:id="64"/>
    </w:p>
    <w:p w:rsidR="00B3415E" w:rsidRDefault="00B3415E" w:rsidP="00B3415E">
      <w:pPr>
        <w:pStyle w:val="Heading3"/>
      </w:pPr>
      <w:bookmarkStart w:id="65" w:name="_Toc506458804"/>
      <w:bookmarkStart w:id="66" w:name="_Toc506459170"/>
      <w:r>
        <w:t>3.5.6 Portability</w:t>
      </w:r>
      <w:bookmarkEnd w:id="65"/>
      <w:bookmarkEnd w:id="66"/>
    </w:p>
    <w:p w:rsidR="00B3415E" w:rsidRDefault="00B3415E" w:rsidP="00B3415E">
      <w:pPr>
        <w:pStyle w:val="Heading2"/>
      </w:pPr>
      <w:bookmarkStart w:id="67" w:name="_Toc506458805"/>
      <w:bookmarkStart w:id="68" w:name="_Toc506459171"/>
      <w:r>
        <w:t>3.6 Inverse Requirements</w:t>
      </w:r>
      <w:bookmarkEnd w:id="67"/>
      <w:bookmarkEnd w:id="68"/>
    </w:p>
    <w:p w:rsidR="00B3415E" w:rsidRPr="00B3415E" w:rsidRDefault="00B3415E" w:rsidP="00B3415E">
      <w:pPr>
        <w:pStyle w:val="BodyText"/>
        <w:rPr>
          <w:color w:val="002060"/>
        </w:rPr>
      </w:pPr>
      <w:r w:rsidRPr="00B3415E">
        <w:rPr>
          <w:color w:val="002060"/>
        </w:rPr>
        <w:t>State any *useful* inverse requirements.</w:t>
      </w:r>
    </w:p>
    <w:p w:rsidR="00B3415E" w:rsidRDefault="00B3415E" w:rsidP="00B3415E">
      <w:pPr>
        <w:pStyle w:val="Heading2"/>
      </w:pPr>
      <w:bookmarkStart w:id="69" w:name="_Toc506458806"/>
      <w:bookmarkStart w:id="70" w:name="_Toc506459172"/>
      <w:r>
        <w:t>3.7 Design Constraints</w:t>
      </w:r>
      <w:bookmarkEnd w:id="69"/>
      <w:bookmarkEnd w:id="70"/>
    </w:p>
    <w:p w:rsidR="00B3415E" w:rsidRPr="00B3415E" w:rsidRDefault="00B3415E" w:rsidP="00B3415E">
      <w:pPr>
        <w:pStyle w:val="BodyText"/>
        <w:rPr>
          <w:color w:val="002060"/>
        </w:rPr>
      </w:pPr>
      <w:r w:rsidRPr="00B3415E">
        <w:rPr>
          <w:color w:val="002060"/>
        </w:rPr>
        <w:t xml:space="preserve">Specify design constrains imposed by other standards, company policies, hardware limitation, etc. that will </w:t>
      </w:r>
      <w:proofErr w:type="gramStart"/>
      <w:r w:rsidRPr="00B3415E">
        <w:rPr>
          <w:color w:val="002060"/>
        </w:rPr>
        <w:t>impact</w:t>
      </w:r>
      <w:proofErr w:type="gramEnd"/>
      <w:r w:rsidRPr="00B3415E">
        <w:rPr>
          <w:color w:val="002060"/>
        </w:rPr>
        <w:t xml:space="preserve"> this software project.</w:t>
      </w:r>
    </w:p>
    <w:p w:rsidR="00B3415E" w:rsidRDefault="00B3415E" w:rsidP="00B3415E">
      <w:pPr>
        <w:pStyle w:val="Heading2"/>
      </w:pPr>
      <w:bookmarkStart w:id="71" w:name="_Toc506458807"/>
      <w:bookmarkStart w:id="72" w:name="_Toc506459173"/>
      <w:r>
        <w:t>3.8 Logical Database Requirements</w:t>
      </w:r>
      <w:bookmarkEnd w:id="71"/>
      <w:bookmarkEnd w:id="72"/>
    </w:p>
    <w:p w:rsidR="00B3415E" w:rsidRPr="00B3415E" w:rsidRDefault="00B3415E" w:rsidP="00B3415E">
      <w:pPr>
        <w:pStyle w:val="BodyText"/>
        <w:rPr>
          <w:color w:val="002060"/>
        </w:rPr>
      </w:pPr>
      <w:r w:rsidRPr="00B3415E">
        <w:rPr>
          <w:color w:val="002060"/>
        </w:rPr>
        <w:t xml:space="preserve">Will a database be used?  If so, what logical requirements exist for data formats, storage capabilities, data retention, data integrity, </w:t>
      </w:r>
      <w:proofErr w:type="gramStart"/>
      <w:r w:rsidRPr="00B3415E">
        <w:rPr>
          <w:color w:val="002060"/>
        </w:rPr>
        <w:t>etc.</w:t>
      </w:r>
      <w:proofErr w:type="gramEnd"/>
    </w:p>
    <w:p w:rsidR="00B3415E" w:rsidRDefault="00B3415E" w:rsidP="00B3415E">
      <w:pPr>
        <w:pStyle w:val="Heading2"/>
      </w:pPr>
      <w:bookmarkStart w:id="73" w:name="_Toc506458808"/>
      <w:bookmarkStart w:id="74" w:name="_Toc506459174"/>
      <w:r>
        <w:t>3.9 Other Requirements</w:t>
      </w:r>
      <w:bookmarkEnd w:id="73"/>
      <w:bookmarkEnd w:id="74"/>
    </w:p>
    <w:p w:rsidR="00B3415E" w:rsidRPr="00B3415E" w:rsidRDefault="00B3415E" w:rsidP="00B3415E">
      <w:pPr>
        <w:pStyle w:val="BodyText"/>
        <w:rPr>
          <w:color w:val="002060"/>
        </w:rPr>
      </w:pPr>
      <w:proofErr w:type="gramStart"/>
      <w:r w:rsidRPr="00B3415E">
        <w:rPr>
          <w:color w:val="002060"/>
        </w:rPr>
        <w:t>Catchall section for any additional requirements.</w:t>
      </w:r>
      <w:proofErr w:type="gramEnd"/>
    </w:p>
    <w:p w:rsidR="00B3415E" w:rsidRDefault="00B3415E" w:rsidP="00B3415E">
      <w:pPr>
        <w:pStyle w:val="Heading1"/>
      </w:pPr>
      <w:bookmarkStart w:id="75" w:name="_Toc506458809"/>
      <w:bookmarkStart w:id="76" w:name="_Toc506459175"/>
      <w:r>
        <w:t>4. Analysis Models</w:t>
      </w:r>
      <w:bookmarkEnd w:id="75"/>
      <w:bookmarkEnd w:id="76"/>
    </w:p>
    <w:p w:rsidR="00B3415E" w:rsidRPr="00B3415E" w:rsidRDefault="00B3415E" w:rsidP="00B3415E">
      <w:pPr>
        <w:pStyle w:val="BodyText"/>
        <w:rPr>
          <w:color w:val="002060"/>
        </w:rPr>
      </w:pPr>
      <w:r w:rsidRPr="00B3415E">
        <w:rPr>
          <w:color w:val="002060"/>
        </w:rPr>
        <w:t>List all analysis models used in developing specific requirements previously given in this SRS.  Each model should include an introduction and a narrative description.  Furthermore, each model should be traceable the SRS’s requirements.</w:t>
      </w:r>
    </w:p>
    <w:p w:rsidR="00B3415E" w:rsidRDefault="00B3415E" w:rsidP="00B3415E">
      <w:pPr>
        <w:pStyle w:val="Heading2"/>
      </w:pPr>
      <w:bookmarkStart w:id="77" w:name="_Toc506458810"/>
      <w:bookmarkStart w:id="78" w:name="_Toc506459176"/>
      <w:r>
        <w:t>4.1 Sequence Diagrams</w:t>
      </w:r>
      <w:bookmarkEnd w:id="77"/>
      <w:bookmarkEnd w:id="78"/>
    </w:p>
    <w:p w:rsidR="00B3415E" w:rsidRDefault="00B3415E" w:rsidP="00B3415E">
      <w:pPr>
        <w:pStyle w:val="Heading2"/>
      </w:pPr>
      <w:bookmarkStart w:id="79" w:name="_Toc506458811"/>
      <w:bookmarkStart w:id="80" w:name="_Toc506459177"/>
      <w:r>
        <w:t>4.3 Data Flow Diagrams (DFD)</w:t>
      </w:r>
      <w:bookmarkEnd w:id="79"/>
      <w:bookmarkEnd w:id="80"/>
    </w:p>
    <w:p w:rsidR="00B3415E" w:rsidRDefault="00B3415E" w:rsidP="00B3415E">
      <w:pPr>
        <w:pStyle w:val="Heading2"/>
      </w:pPr>
      <w:bookmarkStart w:id="81" w:name="_Toc506458812"/>
      <w:bookmarkStart w:id="82" w:name="_Toc506459178"/>
      <w:r>
        <w:t>4.2 State-Transition Diagrams (STD)</w:t>
      </w:r>
      <w:bookmarkEnd w:id="81"/>
      <w:bookmarkEnd w:id="82"/>
    </w:p>
    <w:p w:rsidR="00B3415E" w:rsidRDefault="00B3415E" w:rsidP="00B3415E">
      <w:pPr>
        <w:pStyle w:val="Heading1"/>
      </w:pPr>
      <w:bookmarkStart w:id="83" w:name="_Toc506458813"/>
      <w:bookmarkStart w:id="84" w:name="_Toc506459179"/>
      <w:r>
        <w:t>5. Change Management Process</w:t>
      </w:r>
      <w:bookmarkEnd w:id="83"/>
      <w:bookmarkEnd w:id="84"/>
    </w:p>
    <w:p w:rsidR="00B3415E" w:rsidRPr="00B3415E" w:rsidRDefault="00B3415E" w:rsidP="00B3415E">
      <w:pPr>
        <w:pStyle w:val="BodyText"/>
        <w:rPr>
          <w:color w:val="002060"/>
        </w:rPr>
      </w:pPr>
      <w:r w:rsidRPr="00B3415E">
        <w:rPr>
          <w:color w:val="002060"/>
        </w:rPr>
        <w:t>Identify and describe the process that will be used to update the SRS, as needed, when project scope or requirements change.  Who can submit changes and by what means, and how will these changes be approved.</w:t>
      </w:r>
    </w:p>
    <w:p w:rsidR="00B3415E" w:rsidRDefault="00B3415E" w:rsidP="00B3415E">
      <w:pPr>
        <w:pStyle w:val="Heading1"/>
      </w:pPr>
      <w:bookmarkStart w:id="85" w:name="_Toc506458814"/>
      <w:bookmarkStart w:id="86" w:name="_Toc506459180"/>
      <w:r>
        <w:lastRenderedPageBreak/>
        <w:t>A. Appendices</w:t>
      </w:r>
      <w:bookmarkEnd w:id="85"/>
      <w:bookmarkEnd w:id="86"/>
    </w:p>
    <w:p w:rsidR="00B3415E" w:rsidRPr="00B3415E" w:rsidRDefault="00B3415E" w:rsidP="00B3415E">
      <w:pPr>
        <w:pStyle w:val="BodyText"/>
        <w:rPr>
          <w:color w:val="002060"/>
        </w:rPr>
      </w:pPr>
      <w:r w:rsidRPr="00B3415E">
        <w:rPr>
          <w:color w:val="002060"/>
        </w:rPr>
        <w:t>Appendices may be used to provide additional (and hopefully helpful) information.  If present, the SRS should explicitly state whether the information contained within an appendix is to be considered as a part of the SRS’s overall set of requirements.</w:t>
      </w:r>
    </w:p>
    <w:p w:rsidR="00B3415E" w:rsidRPr="00B3415E" w:rsidRDefault="00B3415E" w:rsidP="00B3415E">
      <w:pPr>
        <w:rPr>
          <w:i/>
          <w:color w:val="002060"/>
        </w:rPr>
      </w:pPr>
    </w:p>
    <w:p w:rsidR="00B3415E" w:rsidRPr="00B3415E" w:rsidRDefault="00B3415E" w:rsidP="00B3415E">
      <w:pPr>
        <w:rPr>
          <w:i/>
          <w:color w:val="002060"/>
        </w:rPr>
      </w:pPr>
      <w:r w:rsidRPr="00B3415E">
        <w:rPr>
          <w:i/>
          <w:color w:val="002060"/>
        </w:rPr>
        <w:t>Example Appendices could include (initial) conceptual documents for the software project, marketing materials, minutes of meetings with the customer(s), etc.</w:t>
      </w:r>
    </w:p>
    <w:p w:rsidR="00B3415E" w:rsidRDefault="00B3415E" w:rsidP="00B3415E">
      <w:pPr>
        <w:pStyle w:val="Heading2"/>
      </w:pPr>
      <w:bookmarkStart w:id="87" w:name="_Toc506459181"/>
      <w:r>
        <w:t>A.1 Appendix 1</w:t>
      </w:r>
      <w:bookmarkEnd w:id="87"/>
    </w:p>
    <w:p w:rsidR="00B3415E" w:rsidRDefault="00B3415E" w:rsidP="00B3415E">
      <w:pPr>
        <w:pStyle w:val="Heading2"/>
      </w:pPr>
      <w:bookmarkStart w:id="88" w:name="_Toc506459182"/>
      <w:r>
        <w:t>A.2 Appendix 2</w:t>
      </w:r>
      <w:bookmarkEnd w:id="88"/>
    </w:p>
    <w:p w:rsidR="00B3415E" w:rsidRDefault="00B3415E"/>
    <w:p w:rsidR="00B3415E" w:rsidRDefault="00B3415E"/>
    <w:p w:rsidR="00B3415E" w:rsidRDefault="00B3415E"/>
    <w:p w:rsidR="00B3415E" w:rsidRDefault="00B3415E"/>
    <w:p w:rsidR="00B3415E" w:rsidRDefault="00B3415E"/>
    <w:p w:rsidR="00B3415E" w:rsidRDefault="00B3415E"/>
    <w:p w:rsidR="00B3415E" w:rsidRDefault="00B3415E"/>
    <w:sectPr w:rsidR="00B341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273" w:rsidRDefault="00C83273" w:rsidP="00B3415E">
      <w:pPr>
        <w:spacing w:after="0" w:line="240" w:lineRule="auto"/>
      </w:pPr>
      <w:r>
        <w:separator/>
      </w:r>
    </w:p>
  </w:endnote>
  <w:endnote w:type="continuationSeparator" w:id="0">
    <w:p w:rsidR="00C83273" w:rsidRDefault="00C83273" w:rsidP="00B3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36B" w:rsidRDefault="002524E8">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C065F">
      <w:rPr>
        <w:rStyle w:val="PageNumber"/>
        <w:noProof/>
      </w:rPr>
      <w:t>ii</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273" w:rsidRDefault="00C83273" w:rsidP="00B3415E">
      <w:pPr>
        <w:spacing w:after="0" w:line="240" w:lineRule="auto"/>
      </w:pPr>
      <w:r>
        <w:separator/>
      </w:r>
    </w:p>
  </w:footnote>
  <w:footnote w:type="continuationSeparator" w:id="0">
    <w:p w:rsidR="00C83273" w:rsidRDefault="00C83273" w:rsidP="00B34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36B" w:rsidRDefault="00B3415E">
    <w:pPr>
      <w:pStyle w:val="Header"/>
      <w:tabs>
        <w:tab w:val="clear" w:pos="4320"/>
        <w:tab w:val="clear" w:pos="8640"/>
        <w:tab w:val="center" w:pos="4680"/>
        <w:tab w:val="right" w:pos="9360"/>
      </w:tabs>
    </w:pPr>
    <w:proofErr w:type="spellStart"/>
    <w:r>
      <w:t>B</w:t>
    </w:r>
    <w:r w:rsidR="00FE6488">
      <w:t>rewerBuddy</w:t>
    </w:r>
    <w:proofErr w:type="spellEnd"/>
  </w:p>
  <w:p w:rsidR="00B3415E" w:rsidRDefault="00B3415E">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7AC3"/>
    <w:multiLevelType w:val="hybridMultilevel"/>
    <w:tmpl w:val="D11CA6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5226BF"/>
    <w:multiLevelType w:val="hybridMultilevel"/>
    <w:tmpl w:val="7234AE36"/>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2ED4B04"/>
    <w:multiLevelType w:val="hybridMultilevel"/>
    <w:tmpl w:val="2C94769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3C76108"/>
    <w:multiLevelType w:val="hybridMultilevel"/>
    <w:tmpl w:val="06E2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D633E"/>
    <w:multiLevelType w:val="hybridMultilevel"/>
    <w:tmpl w:val="136C85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91CA4"/>
    <w:multiLevelType w:val="hybridMultilevel"/>
    <w:tmpl w:val="EE98C8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C65CF9"/>
    <w:multiLevelType w:val="hybridMultilevel"/>
    <w:tmpl w:val="1E866570"/>
    <w:lvl w:ilvl="0" w:tplc="0726A4E4">
      <w:start w:val="1"/>
      <w:numFmt w:val="decimal"/>
      <w:lvlText w:val="3.3.%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447360"/>
    <w:multiLevelType w:val="hybridMultilevel"/>
    <w:tmpl w:val="D8E41F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53F4FA5"/>
    <w:multiLevelType w:val="hybridMultilevel"/>
    <w:tmpl w:val="6792D8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7156F"/>
    <w:multiLevelType w:val="hybridMultilevel"/>
    <w:tmpl w:val="D7020A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24E4F"/>
    <w:multiLevelType w:val="hybridMultilevel"/>
    <w:tmpl w:val="D1A43E7E"/>
    <w:lvl w:ilvl="0" w:tplc="0726A4E4">
      <w:start w:val="1"/>
      <w:numFmt w:val="decimal"/>
      <w:lvlText w:val="3.3.%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22A9B"/>
    <w:multiLevelType w:val="hybridMultilevel"/>
    <w:tmpl w:val="5B8449C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274DD3"/>
    <w:multiLevelType w:val="hybridMultilevel"/>
    <w:tmpl w:val="B6AEC054"/>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B5F0894"/>
    <w:multiLevelType w:val="hybridMultilevel"/>
    <w:tmpl w:val="913A03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BE6644"/>
    <w:multiLevelType w:val="hybridMultilevel"/>
    <w:tmpl w:val="FC70E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520642"/>
    <w:multiLevelType w:val="hybridMultilevel"/>
    <w:tmpl w:val="14846EE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6E8E7A57"/>
    <w:multiLevelType w:val="hybridMultilevel"/>
    <w:tmpl w:val="764A5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A82086"/>
    <w:multiLevelType w:val="hybridMultilevel"/>
    <w:tmpl w:val="CDC8FA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D554B2"/>
    <w:multiLevelType w:val="hybridMultilevel"/>
    <w:tmpl w:val="CFBCF10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
  </w:num>
  <w:num w:numId="3">
    <w:abstractNumId w:val="1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0"/>
  </w:num>
  <w:num w:numId="7">
    <w:abstractNumId w:val="6"/>
  </w:num>
  <w:num w:numId="8">
    <w:abstractNumId w:val="7"/>
  </w:num>
  <w:num w:numId="9">
    <w:abstractNumId w:val="4"/>
  </w:num>
  <w:num w:numId="10">
    <w:abstractNumId w:val="8"/>
  </w:num>
  <w:num w:numId="11">
    <w:abstractNumId w:val="12"/>
  </w:num>
  <w:num w:numId="12">
    <w:abstractNumId w:val="18"/>
  </w:num>
  <w:num w:numId="13">
    <w:abstractNumId w:val="1"/>
  </w:num>
  <w:num w:numId="14">
    <w:abstractNumId w:val="9"/>
  </w:num>
  <w:num w:numId="15">
    <w:abstractNumId w:val="11"/>
  </w:num>
  <w:num w:numId="16">
    <w:abstractNumId w:val="5"/>
  </w:num>
  <w:num w:numId="17">
    <w:abstractNumId w:val="16"/>
  </w:num>
  <w:num w:numId="18">
    <w:abstractNumId w:val="17"/>
  </w:num>
  <w:num w:numId="19">
    <w:abstractNumId w:val="13"/>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5E"/>
    <w:rsid w:val="00204554"/>
    <w:rsid w:val="002524E8"/>
    <w:rsid w:val="00285461"/>
    <w:rsid w:val="00476791"/>
    <w:rsid w:val="00783C69"/>
    <w:rsid w:val="008A13E6"/>
    <w:rsid w:val="009003F8"/>
    <w:rsid w:val="009055B6"/>
    <w:rsid w:val="00A91EDE"/>
    <w:rsid w:val="00AB1883"/>
    <w:rsid w:val="00AC065F"/>
    <w:rsid w:val="00B3415E"/>
    <w:rsid w:val="00B355AF"/>
    <w:rsid w:val="00C12748"/>
    <w:rsid w:val="00C83273"/>
    <w:rsid w:val="00CF5740"/>
    <w:rsid w:val="00D248C8"/>
    <w:rsid w:val="00D3736B"/>
    <w:rsid w:val="00EC7201"/>
    <w:rsid w:val="00F0734A"/>
    <w:rsid w:val="00FE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3415E"/>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qFormat/>
    <w:rsid w:val="00B3415E"/>
    <w:pPr>
      <w:keepNext/>
      <w:tabs>
        <w:tab w:val="left" w:pos="180"/>
        <w:tab w:val="left" w:pos="360"/>
        <w:tab w:val="left" w:pos="720"/>
      </w:tabs>
      <w:spacing w:before="240" w:after="120" w:line="240" w:lineRule="auto"/>
      <w:outlineLvl w:val="1"/>
    </w:pPr>
    <w:rPr>
      <w:rFonts w:ascii="Times" w:eastAsia="Times" w:hAnsi="Times" w:cs="Times New Roman"/>
      <w:b/>
      <w:sz w:val="28"/>
      <w:szCs w:val="20"/>
    </w:rPr>
  </w:style>
  <w:style w:type="paragraph" w:styleId="Heading3">
    <w:name w:val="heading 3"/>
    <w:basedOn w:val="Normal"/>
    <w:next w:val="Normal"/>
    <w:link w:val="Heading3Char"/>
    <w:qFormat/>
    <w:rsid w:val="00B3415E"/>
    <w:pPr>
      <w:keepNext/>
      <w:tabs>
        <w:tab w:val="left" w:pos="180"/>
        <w:tab w:val="left" w:pos="360"/>
        <w:tab w:val="left" w:pos="720"/>
      </w:tabs>
      <w:spacing w:before="120" w:after="60" w:line="240" w:lineRule="auto"/>
      <w:outlineLvl w:val="2"/>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link w:val="MediumGrid2Char"/>
    <w:uiPriority w:val="1"/>
    <w:qFormat/>
    <w:rsid w:val="00B3415E"/>
    <w:pPr>
      <w:spacing w:after="0" w:line="240" w:lineRule="auto"/>
    </w:pPr>
    <w:rPr>
      <w:rFonts w:ascii="Calibri" w:eastAsia="Times New Roman" w:hAnsi="Calibri" w:cs="Times New Roman"/>
    </w:rPr>
  </w:style>
  <w:style w:type="character" w:customStyle="1" w:styleId="MediumGrid2Char">
    <w:name w:val="Medium Grid 2 Char"/>
    <w:link w:val="MediumGrid21"/>
    <w:uiPriority w:val="1"/>
    <w:rsid w:val="00B3415E"/>
    <w:rPr>
      <w:rFonts w:ascii="Calibri" w:eastAsia="Times New Roman" w:hAnsi="Calibri" w:cs="Times New Roman"/>
    </w:rPr>
  </w:style>
  <w:style w:type="character" w:customStyle="1" w:styleId="Heading1Char">
    <w:name w:val="Heading 1 Char"/>
    <w:basedOn w:val="DefaultParagraphFont"/>
    <w:link w:val="Heading1"/>
    <w:rsid w:val="00B3415E"/>
    <w:rPr>
      <w:rFonts w:ascii="Times" w:eastAsia="Times" w:hAnsi="Times" w:cs="Times New Roman"/>
      <w:b/>
      <w:sz w:val="32"/>
      <w:szCs w:val="20"/>
    </w:rPr>
  </w:style>
  <w:style w:type="character" w:customStyle="1" w:styleId="Heading2Char">
    <w:name w:val="Heading 2 Char"/>
    <w:basedOn w:val="DefaultParagraphFont"/>
    <w:link w:val="Heading2"/>
    <w:rsid w:val="00B3415E"/>
    <w:rPr>
      <w:rFonts w:ascii="Times" w:eastAsia="Times" w:hAnsi="Times" w:cs="Times New Roman"/>
      <w:b/>
      <w:sz w:val="28"/>
      <w:szCs w:val="20"/>
    </w:rPr>
  </w:style>
  <w:style w:type="character" w:customStyle="1" w:styleId="Heading3Char">
    <w:name w:val="Heading 3 Char"/>
    <w:basedOn w:val="DefaultParagraphFont"/>
    <w:link w:val="Heading3"/>
    <w:rsid w:val="00B3415E"/>
    <w:rPr>
      <w:rFonts w:ascii="Times" w:eastAsia="Times" w:hAnsi="Times" w:cs="Times New Roman"/>
      <w:b/>
      <w:sz w:val="24"/>
      <w:szCs w:val="20"/>
    </w:rPr>
  </w:style>
  <w:style w:type="paragraph" w:styleId="Header">
    <w:name w:val="header"/>
    <w:basedOn w:val="Normal"/>
    <w:link w:val="HeaderChar"/>
    <w:semiHidden/>
    <w:rsid w:val="00B3415E"/>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B3415E"/>
    <w:rPr>
      <w:rFonts w:ascii="Times" w:eastAsia="Times" w:hAnsi="Times" w:cs="Times New Roman"/>
      <w:sz w:val="24"/>
      <w:szCs w:val="20"/>
    </w:rPr>
  </w:style>
  <w:style w:type="paragraph" w:styleId="Footer">
    <w:name w:val="footer"/>
    <w:basedOn w:val="Normal"/>
    <w:link w:val="FooterChar"/>
    <w:semiHidden/>
    <w:rsid w:val="00B3415E"/>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FooterChar">
    <w:name w:val="Footer Char"/>
    <w:basedOn w:val="DefaultParagraphFont"/>
    <w:link w:val="Footer"/>
    <w:semiHidden/>
    <w:rsid w:val="00B3415E"/>
    <w:rPr>
      <w:rFonts w:ascii="Times" w:eastAsia="Times" w:hAnsi="Times" w:cs="Times New Roman"/>
      <w:sz w:val="24"/>
      <w:szCs w:val="20"/>
    </w:rPr>
  </w:style>
  <w:style w:type="character" w:styleId="PageNumber">
    <w:name w:val="page number"/>
    <w:basedOn w:val="DefaultParagraphFont"/>
    <w:semiHidden/>
    <w:rsid w:val="00B3415E"/>
  </w:style>
  <w:style w:type="paragraph" w:styleId="TOC1">
    <w:name w:val="toc 1"/>
    <w:basedOn w:val="Normal"/>
    <w:next w:val="Normal"/>
    <w:autoRedefine/>
    <w:semiHidden/>
    <w:rsid w:val="00B3415E"/>
    <w:pPr>
      <w:spacing w:before="120" w:after="120" w:line="240" w:lineRule="auto"/>
    </w:pPr>
    <w:rPr>
      <w:rFonts w:ascii="Times" w:eastAsia="Times" w:hAnsi="Times" w:cs="Times New Roman"/>
      <w:b/>
      <w:caps/>
      <w:sz w:val="20"/>
      <w:szCs w:val="20"/>
    </w:rPr>
  </w:style>
  <w:style w:type="paragraph" w:styleId="TOC2">
    <w:name w:val="toc 2"/>
    <w:basedOn w:val="Normal"/>
    <w:next w:val="Normal"/>
    <w:autoRedefine/>
    <w:semiHidden/>
    <w:rsid w:val="00B3415E"/>
    <w:pPr>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semiHidden/>
    <w:rsid w:val="00B3415E"/>
    <w:pPr>
      <w:spacing w:after="0" w:line="240" w:lineRule="auto"/>
      <w:ind w:left="480"/>
    </w:pPr>
    <w:rPr>
      <w:rFonts w:ascii="Times" w:eastAsia="Times" w:hAnsi="Times" w:cs="Times New Roman"/>
      <w:i/>
      <w:sz w:val="20"/>
      <w:szCs w:val="20"/>
    </w:rPr>
  </w:style>
  <w:style w:type="paragraph" w:styleId="BodyText">
    <w:name w:val="Body Text"/>
    <w:basedOn w:val="Normal"/>
    <w:link w:val="BodyTextChar"/>
    <w:semiHidden/>
    <w:rsid w:val="00B3415E"/>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B3415E"/>
    <w:rPr>
      <w:rFonts w:ascii="Times" w:eastAsia="Times" w:hAnsi="Times" w:cs="Times New Roman"/>
      <w:i/>
      <w:sz w:val="24"/>
      <w:szCs w:val="20"/>
    </w:rPr>
  </w:style>
  <w:style w:type="paragraph" w:styleId="BalloonText">
    <w:name w:val="Balloon Text"/>
    <w:basedOn w:val="Normal"/>
    <w:link w:val="BalloonTextChar"/>
    <w:uiPriority w:val="99"/>
    <w:semiHidden/>
    <w:unhideWhenUsed/>
    <w:rsid w:val="0078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69"/>
    <w:rPr>
      <w:rFonts w:ascii="Tahoma" w:hAnsi="Tahoma" w:cs="Tahoma"/>
      <w:sz w:val="16"/>
      <w:szCs w:val="16"/>
    </w:rPr>
  </w:style>
  <w:style w:type="paragraph" w:styleId="ListParagraph">
    <w:name w:val="List Paragraph"/>
    <w:basedOn w:val="Normal"/>
    <w:uiPriority w:val="34"/>
    <w:qFormat/>
    <w:rsid w:val="002854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3415E"/>
    <w:pPr>
      <w:keepNext/>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qFormat/>
    <w:rsid w:val="00B3415E"/>
    <w:pPr>
      <w:keepNext/>
      <w:tabs>
        <w:tab w:val="left" w:pos="180"/>
        <w:tab w:val="left" w:pos="360"/>
        <w:tab w:val="left" w:pos="720"/>
      </w:tabs>
      <w:spacing w:before="240" w:after="120" w:line="240" w:lineRule="auto"/>
      <w:outlineLvl w:val="1"/>
    </w:pPr>
    <w:rPr>
      <w:rFonts w:ascii="Times" w:eastAsia="Times" w:hAnsi="Times" w:cs="Times New Roman"/>
      <w:b/>
      <w:sz w:val="28"/>
      <w:szCs w:val="20"/>
    </w:rPr>
  </w:style>
  <w:style w:type="paragraph" w:styleId="Heading3">
    <w:name w:val="heading 3"/>
    <w:basedOn w:val="Normal"/>
    <w:next w:val="Normal"/>
    <w:link w:val="Heading3Char"/>
    <w:qFormat/>
    <w:rsid w:val="00B3415E"/>
    <w:pPr>
      <w:keepNext/>
      <w:tabs>
        <w:tab w:val="left" w:pos="180"/>
        <w:tab w:val="left" w:pos="360"/>
        <w:tab w:val="left" w:pos="720"/>
      </w:tabs>
      <w:spacing w:before="120" w:after="60" w:line="240" w:lineRule="auto"/>
      <w:outlineLvl w:val="2"/>
    </w:pPr>
    <w:rPr>
      <w:rFonts w:ascii="Times" w:eastAsia="Times" w:hAns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link w:val="MediumGrid2Char"/>
    <w:uiPriority w:val="1"/>
    <w:qFormat/>
    <w:rsid w:val="00B3415E"/>
    <w:pPr>
      <w:spacing w:after="0" w:line="240" w:lineRule="auto"/>
    </w:pPr>
    <w:rPr>
      <w:rFonts w:ascii="Calibri" w:eastAsia="Times New Roman" w:hAnsi="Calibri" w:cs="Times New Roman"/>
    </w:rPr>
  </w:style>
  <w:style w:type="character" w:customStyle="1" w:styleId="MediumGrid2Char">
    <w:name w:val="Medium Grid 2 Char"/>
    <w:link w:val="MediumGrid21"/>
    <w:uiPriority w:val="1"/>
    <w:rsid w:val="00B3415E"/>
    <w:rPr>
      <w:rFonts w:ascii="Calibri" w:eastAsia="Times New Roman" w:hAnsi="Calibri" w:cs="Times New Roman"/>
    </w:rPr>
  </w:style>
  <w:style w:type="character" w:customStyle="1" w:styleId="Heading1Char">
    <w:name w:val="Heading 1 Char"/>
    <w:basedOn w:val="DefaultParagraphFont"/>
    <w:link w:val="Heading1"/>
    <w:rsid w:val="00B3415E"/>
    <w:rPr>
      <w:rFonts w:ascii="Times" w:eastAsia="Times" w:hAnsi="Times" w:cs="Times New Roman"/>
      <w:b/>
      <w:sz w:val="32"/>
      <w:szCs w:val="20"/>
    </w:rPr>
  </w:style>
  <w:style w:type="character" w:customStyle="1" w:styleId="Heading2Char">
    <w:name w:val="Heading 2 Char"/>
    <w:basedOn w:val="DefaultParagraphFont"/>
    <w:link w:val="Heading2"/>
    <w:rsid w:val="00B3415E"/>
    <w:rPr>
      <w:rFonts w:ascii="Times" w:eastAsia="Times" w:hAnsi="Times" w:cs="Times New Roman"/>
      <w:b/>
      <w:sz w:val="28"/>
      <w:szCs w:val="20"/>
    </w:rPr>
  </w:style>
  <w:style w:type="character" w:customStyle="1" w:styleId="Heading3Char">
    <w:name w:val="Heading 3 Char"/>
    <w:basedOn w:val="DefaultParagraphFont"/>
    <w:link w:val="Heading3"/>
    <w:rsid w:val="00B3415E"/>
    <w:rPr>
      <w:rFonts w:ascii="Times" w:eastAsia="Times" w:hAnsi="Times" w:cs="Times New Roman"/>
      <w:b/>
      <w:sz w:val="24"/>
      <w:szCs w:val="20"/>
    </w:rPr>
  </w:style>
  <w:style w:type="paragraph" w:styleId="Header">
    <w:name w:val="header"/>
    <w:basedOn w:val="Normal"/>
    <w:link w:val="HeaderChar"/>
    <w:semiHidden/>
    <w:rsid w:val="00B3415E"/>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HeaderChar">
    <w:name w:val="Header Char"/>
    <w:basedOn w:val="DefaultParagraphFont"/>
    <w:link w:val="Header"/>
    <w:semiHidden/>
    <w:rsid w:val="00B3415E"/>
    <w:rPr>
      <w:rFonts w:ascii="Times" w:eastAsia="Times" w:hAnsi="Times" w:cs="Times New Roman"/>
      <w:sz w:val="24"/>
      <w:szCs w:val="20"/>
    </w:rPr>
  </w:style>
  <w:style w:type="paragraph" w:styleId="Footer">
    <w:name w:val="footer"/>
    <w:basedOn w:val="Normal"/>
    <w:link w:val="FooterChar"/>
    <w:semiHidden/>
    <w:rsid w:val="00B3415E"/>
    <w:pPr>
      <w:tabs>
        <w:tab w:val="left" w:pos="180"/>
        <w:tab w:val="left" w:pos="360"/>
        <w:tab w:val="left" w:pos="720"/>
        <w:tab w:val="center" w:pos="4320"/>
        <w:tab w:val="right" w:pos="8640"/>
      </w:tabs>
      <w:spacing w:after="0" w:line="240" w:lineRule="auto"/>
    </w:pPr>
    <w:rPr>
      <w:rFonts w:ascii="Times" w:eastAsia="Times" w:hAnsi="Times" w:cs="Times New Roman"/>
      <w:sz w:val="24"/>
      <w:szCs w:val="20"/>
    </w:rPr>
  </w:style>
  <w:style w:type="character" w:customStyle="1" w:styleId="FooterChar">
    <w:name w:val="Footer Char"/>
    <w:basedOn w:val="DefaultParagraphFont"/>
    <w:link w:val="Footer"/>
    <w:semiHidden/>
    <w:rsid w:val="00B3415E"/>
    <w:rPr>
      <w:rFonts w:ascii="Times" w:eastAsia="Times" w:hAnsi="Times" w:cs="Times New Roman"/>
      <w:sz w:val="24"/>
      <w:szCs w:val="20"/>
    </w:rPr>
  </w:style>
  <w:style w:type="character" w:styleId="PageNumber">
    <w:name w:val="page number"/>
    <w:basedOn w:val="DefaultParagraphFont"/>
    <w:semiHidden/>
    <w:rsid w:val="00B3415E"/>
  </w:style>
  <w:style w:type="paragraph" w:styleId="TOC1">
    <w:name w:val="toc 1"/>
    <w:basedOn w:val="Normal"/>
    <w:next w:val="Normal"/>
    <w:autoRedefine/>
    <w:semiHidden/>
    <w:rsid w:val="00B3415E"/>
    <w:pPr>
      <w:spacing w:before="120" w:after="120" w:line="240" w:lineRule="auto"/>
    </w:pPr>
    <w:rPr>
      <w:rFonts w:ascii="Times" w:eastAsia="Times" w:hAnsi="Times" w:cs="Times New Roman"/>
      <w:b/>
      <w:caps/>
      <w:sz w:val="20"/>
      <w:szCs w:val="20"/>
    </w:rPr>
  </w:style>
  <w:style w:type="paragraph" w:styleId="TOC2">
    <w:name w:val="toc 2"/>
    <w:basedOn w:val="Normal"/>
    <w:next w:val="Normal"/>
    <w:autoRedefine/>
    <w:semiHidden/>
    <w:rsid w:val="00B3415E"/>
    <w:pPr>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semiHidden/>
    <w:rsid w:val="00B3415E"/>
    <w:pPr>
      <w:spacing w:after="0" w:line="240" w:lineRule="auto"/>
      <w:ind w:left="480"/>
    </w:pPr>
    <w:rPr>
      <w:rFonts w:ascii="Times" w:eastAsia="Times" w:hAnsi="Times" w:cs="Times New Roman"/>
      <w:i/>
      <w:sz w:val="20"/>
      <w:szCs w:val="20"/>
    </w:rPr>
  </w:style>
  <w:style w:type="paragraph" w:styleId="BodyText">
    <w:name w:val="Body Text"/>
    <w:basedOn w:val="Normal"/>
    <w:link w:val="BodyTextChar"/>
    <w:semiHidden/>
    <w:rsid w:val="00B3415E"/>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B3415E"/>
    <w:rPr>
      <w:rFonts w:ascii="Times" w:eastAsia="Times" w:hAnsi="Times" w:cs="Times New Roman"/>
      <w:i/>
      <w:sz w:val="24"/>
      <w:szCs w:val="20"/>
    </w:rPr>
  </w:style>
  <w:style w:type="paragraph" w:styleId="BalloonText">
    <w:name w:val="Balloon Text"/>
    <w:basedOn w:val="Normal"/>
    <w:link w:val="BalloonTextChar"/>
    <w:uiPriority w:val="99"/>
    <w:semiHidden/>
    <w:unhideWhenUsed/>
    <w:rsid w:val="0078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69"/>
    <w:rPr>
      <w:rFonts w:ascii="Tahoma" w:hAnsi="Tahoma" w:cs="Tahoma"/>
      <w:sz w:val="16"/>
      <w:szCs w:val="16"/>
    </w:rPr>
  </w:style>
  <w:style w:type="paragraph" w:styleId="ListParagraph">
    <w:name w:val="List Paragraph"/>
    <w:basedOn w:val="Normal"/>
    <w:uiPriority w:val="34"/>
    <w:qFormat/>
    <w:rsid w:val="00285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16</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dc:creator>
  <cp:lastModifiedBy>Gregg</cp:lastModifiedBy>
  <cp:revision>13</cp:revision>
  <dcterms:created xsi:type="dcterms:W3CDTF">2013-05-25T12:04:00Z</dcterms:created>
  <dcterms:modified xsi:type="dcterms:W3CDTF">2013-05-27T13:42:00Z</dcterms:modified>
</cp:coreProperties>
</file>